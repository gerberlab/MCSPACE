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17D26" w14:textId="77777777" w:rsidR="00741278" w:rsidRDefault="00E2706D" w:rsidP="00E2706D">
      <w:pPr>
        <w:tabs>
          <w:tab w:val="center" w:pos="4680"/>
        </w:tabs>
        <w:rPr>
          <w:rFonts w:ascii="Arial" w:hAnsi="Arial" w:cs="Arial"/>
        </w:rPr>
      </w:pPr>
      <w:r>
        <w:rPr>
          <w:rFonts w:ascii="Arial" w:hAnsi="Arial" w:cs="Arial"/>
        </w:rPr>
        <w:t>HUMAN RESULTS:</w:t>
      </w:r>
    </w:p>
    <w:p w14:paraId="05C7F855" w14:textId="77777777" w:rsidR="006305BF" w:rsidRDefault="006305BF" w:rsidP="006305BF">
      <w:pPr>
        <w:pStyle w:val="ListParagraph"/>
        <w:numPr>
          <w:ilvl w:val="0"/>
          <w:numId w:val="3"/>
        </w:numPr>
        <w:tabs>
          <w:tab w:val="center" w:pos="4680"/>
        </w:tabs>
        <w:rPr>
          <w:rFonts w:ascii="Arial" w:hAnsi="Arial" w:cs="Arial"/>
        </w:rPr>
      </w:pPr>
      <w:r>
        <w:rPr>
          <w:rFonts w:ascii="Arial" w:hAnsi="Arial" w:cs="Arial"/>
        </w:rPr>
        <w:t>Overview of findings</w:t>
      </w:r>
    </w:p>
    <w:p w14:paraId="638E8342" w14:textId="77777777" w:rsidR="006305BF" w:rsidRDefault="006305BF" w:rsidP="006305BF">
      <w:pPr>
        <w:pStyle w:val="ListParagraph"/>
        <w:numPr>
          <w:ilvl w:val="1"/>
          <w:numId w:val="3"/>
        </w:numPr>
        <w:tabs>
          <w:tab w:val="center" w:pos="4680"/>
        </w:tabs>
        <w:rPr>
          <w:rFonts w:ascii="Arial" w:hAnsi="Arial" w:cs="Arial"/>
        </w:rPr>
      </w:pPr>
      <w:r>
        <w:rPr>
          <w:rFonts w:ascii="Arial" w:hAnsi="Arial" w:cs="Arial"/>
        </w:rPr>
        <w:t>Dominate assemblages/generalist taxa “hubs”</w:t>
      </w:r>
    </w:p>
    <w:p w14:paraId="6D4E6586" w14:textId="77777777" w:rsidR="006305BF" w:rsidRDefault="006305BF" w:rsidP="006305BF">
      <w:pPr>
        <w:pStyle w:val="ListParagraph"/>
        <w:numPr>
          <w:ilvl w:val="0"/>
          <w:numId w:val="3"/>
        </w:numPr>
        <w:tabs>
          <w:tab w:val="center" w:pos="4680"/>
        </w:tabs>
        <w:rPr>
          <w:rFonts w:ascii="Arial" w:hAnsi="Arial" w:cs="Arial"/>
        </w:rPr>
      </w:pPr>
      <w:r>
        <w:rPr>
          <w:rFonts w:ascii="Arial" w:hAnsi="Arial" w:cs="Arial"/>
        </w:rPr>
        <w:t>Temporally stable and variable assemblages have different ‘key taxa’</w:t>
      </w:r>
    </w:p>
    <w:p w14:paraId="7399AAC1" w14:textId="77777777" w:rsidR="006305BF" w:rsidRDefault="006305BF" w:rsidP="006305BF">
      <w:pPr>
        <w:pStyle w:val="ListParagraph"/>
        <w:numPr>
          <w:ilvl w:val="1"/>
          <w:numId w:val="3"/>
        </w:numPr>
        <w:tabs>
          <w:tab w:val="center" w:pos="4680"/>
        </w:tabs>
        <w:rPr>
          <w:rFonts w:ascii="Arial" w:hAnsi="Arial" w:cs="Arial"/>
        </w:rPr>
      </w:pPr>
      <w:r>
        <w:rPr>
          <w:rFonts w:ascii="Arial" w:hAnsi="Arial" w:cs="Arial"/>
        </w:rPr>
        <w:t>temporally</w:t>
      </w:r>
      <w:r w:rsidRPr="00B82DB6">
        <w:rPr>
          <w:rFonts w:ascii="Arial" w:hAnsi="Arial" w:cs="Arial"/>
        </w:rPr>
        <w:t xml:space="preserve"> </w:t>
      </w:r>
      <w:r>
        <w:rPr>
          <w:rFonts w:ascii="Arial" w:hAnsi="Arial" w:cs="Arial"/>
        </w:rPr>
        <w:t>stable and persistent assemblages represent robust associations</w:t>
      </w:r>
    </w:p>
    <w:p w14:paraId="6938AFAA" w14:textId="77777777" w:rsidR="006305BF" w:rsidRDefault="006305BF" w:rsidP="006305BF">
      <w:pPr>
        <w:pStyle w:val="ListParagraph"/>
        <w:numPr>
          <w:ilvl w:val="2"/>
          <w:numId w:val="3"/>
        </w:numPr>
        <w:tabs>
          <w:tab w:val="center" w:pos="4680"/>
        </w:tabs>
        <w:rPr>
          <w:rFonts w:ascii="Arial" w:hAnsi="Arial" w:cs="Arial"/>
        </w:rPr>
      </w:pPr>
      <w:r>
        <w:rPr>
          <w:rFonts w:ascii="Arial" w:hAnsi="Arial" w:cs="Arial"/>
        </w:rPr>
        <w:t xml:space="preserve">See more </w:t>
      </w:r>
      <w:proofErr w:type="spellStart"/>
      <w:r>
        <w:rPr>
          <w:rFonts w:ascii="Arial" w:hAnsi="Arial" w:cs="Arial"/>
        </w:rPr>
        <w:t>lachnospiriceae</w:t>
      </w:r>
      <w:proofErr w:type="spellEnd"/>
      <w:r>
        <w:rPr>
          <w:rFonts w:ascii="Arial" w:hAnsi="Arial" w:cs="Arial"/>
        </w:rPr>
        <w:t xml:space="preserve"> in least variable</w:t>
      </w:r>
    </w:p>
    <w:p w14:paraId="3EB7E8D8" w14:textId="77777777" w:rsidR="006305BF" w:rsidRDefault="006305BF" w:rsidP="006305BF">
      <w:pPr>
        <w:pStyle w:val="ListParagraph"/>
        <w:numPr>
          <w:ilvl w:val="2"/>
          <w:numId w:val="3"/>
        </w:numPr>
        <w:tabs>
          <w:tab w:val="center" w:pos="4680"/>
        </w:tabs>
        <w:rPr>
          <w:rFonts w:ascii="Arial" w:hAnsi="Arial" w:cs="Arial"/>
        </w:rPr>
      </w:pPr>
      <w:r>
        <w:rPr>
          <w:rFonts w:ascii="Arial" w:hAnsi="Arial" w:cs="Arial"/>
        </w:rPr>
        <w:t xml:space="preserve">Example of potentially </w:t>
      </w:r>
      <w:proofErr w:type="spellStart"/>
      <w:r>
        <w:rPr>
          <w:rFonts w:ascii="Arial" w:hAnsi="Arial" w:cs="Arial"/>
        </w:rPr>
        <w:t>mucosally</w:t>
      </w:r>
      <w:proofErr w:type="spellEnd"/>
      <w:r>
        <w:rPr>
          <w:rFonts w:ascii="Arial" w:hAnsi="Arial" w:cs="Arial"/>
        </w:rPr>
        <w:t xml:space="preserve"> associated community?</w:t>
      </w:r>
    </w:p>
    <w:p w14:paraId="306C8960" w14:textId="77777777" w:rsidR="006305BF" w:rsidRDefault="006305BF" w:rsidP="006305BF">
      <w:pPr>
        <w:pStyle w:val="ListParagraph"/>
        <w:numPr>
          <w:ilvl w:val="1"/>
          <w:numId w:val="3"/>
        </w:numPr>
        <w:tabs>
          <w:tab w:val="center" w:pos="4680"/>
        </w:tabs>
        <w:rPr>
          <w:rFonts w:ascii="Arial" w:hAnsi="Arial" w:cs="Arial"/>
        </w:rPr>
      </w:pPr>
      <w:r>
        <w:rPr>
          <w:rFonts w:ascii="Arial" w:hAnsi="Arial" w:cs="Arial"/>
        </w:rPr>
        <w:t>variable</w:t>
      </w:r>
      <w:r w:rsidRPr="00B82DB6">
        <w:rPr>
          <w:rFonts w:ascii="Arial" w:hAnsi="Arial" w:cs="Arial"/>
        </w:rPr>
        <w:t xml:space="preserve"> </w:t>
      </w:r>
      <w:r>
        <w:rPr>
          <w:rFonts w:ascii="Arial" w:hAnsi="Arial" w:cs="Arial"/>
        </w:rPr>
        <w:t>assemblages represent transient/fragile associations</w:t>
      </w:r>
    </w:p>
    <w:p w14:paraId="4EDEF8B9" w14:textId="77777777" w:rsidR="006305BF" w:rsidRDefault="006305BF" w:rsidP="006305BF">
      <w:pPr>
        <w:pStyle w:val="ListParagraph"/>
        <w:numPr>
          <w:ilvl w:val="2"/>
          <w:numId w:val="3"/>
        </w:numPr>
        <w:tabs>
          <w:tab w:val="center" w:pos="4680"/>
        </w:tabs>
        <w:rPr>
          <w:rFonts w:ascii="Arial" w:hAnsi="Arial" w:cs="Arial"/>
        </w:rPr>
      </w:pPr>
      <w:proofErr w:type="spellStart"/>
      <w:r>
        <w:rPr>
          <w:rFonts w:ascii="Arial" w:hAnsi="Arial" w:cs="Arial"/>
        </w:rPr>
        <w:t>Bifido</w:t>
      </w:r>
      <w:proofErr w:type="spellEnd"/>
      <w:r>
        <w:rPr>
          <w:rFonts w:ascii="Arial" w:hAnsi="Arial" w:cs="Arial"/>
        </w:rPr>
        <w:t xml:space="preserve">, e. </w:t>
      </w:r>
      <w:proofErr w:type="spellStart"/>
      <w:r>
        <w:rPr>
          <w:rFonts w:ascii="Arial" w:hAnsi="Arial" w:cs="Arial"/>
        </w:rPr>
        <w:t>copro</w:t>
      </w:r>
      <w:proofErr w:type="spellEnd"/>
      <w:r>
        <w:rPr>
          <w:rFonts w:ascii="Arial" w:hAnsi="Arial" w:cs="Arial"/>
        </w:rPr>
        <w:t xml:space="preserve">, r. </w:t>
      </w:r>
      <w:proofErr w:type="spellStart"/>
      <w:r>
        <w:rPr>
          <w:rFonts w:ascii="Arial" w:hAnsi="Arial" w:cs="Arial"/>
        </w:rPr>
        <w:t>bromii</w:t>
      </w:r>
      <w:proofErr w:type="spellEnd"/>
      <w:r>
        <w:rPr>
          <w:rFonts w:ascii="Arial" w:hAnsi="Arial" w:cs="Arial"/>
        </w:rPr>
        <w:t xml:space="preserve">, and </w:t>
      </w:r>
      <w:proofErr w:type="spellStart"/>
      <w:proofErr w:type="gramStart"/>
      <w:r>
        <w:rPr>
          <w:rFonts w:ascii="Arial" w:hAnsi="Arial" w:cs="Arial"/>
        </w:rPr>
        <w:t>porphymo</w:t>
      </w:r>
      <w:proofErr w:type="spellEnd"/>
      <w:r>
        <w:rPr>
          <w:rFonts w:ascii="Arial" w:hAnsi="Arial" w:cs="Arial"/>
        </w:rPr>
        <w:t>..</w:t>
      </w:r>
      <w:proofErr w:type="gramEnd"/>
      <w:r>
        <w:rPr>
          <w:rFonts w:ascii="Arial" w:hAnsi="Arial" w:cs="Arial"/>
        </w:rPr>
        <w:t xml:space="preserve"> more distinctly in variable assemblages</w:t>
      </w:r>
    </w:p>
    <w:p w14:paraId="5AF8AAAC" w14:textId="77777777" w:rsidR="006305BF" w:rsidRPr="003644B7" w:rsidRDefault="006305BF" w:rsidP="006305BF">
      <w:pPr>
        <w:pStyle w:val="ListParagraph"/>
        <w:numPr>
          <w:ilvl w:val="2"/>
          <w:numId w:val="3"/>
        </w:numPr>
        <w:tabs>
          <w:tab w:val="center" w:pos="4680"/>
        </w:tabs>
        <w:rPr>
          <w:rFonts w:ascii="Arial" w:hAnsi="Arial" w:cs="Arial"/>
        </w:rPr>
      </w:pPr>
      <w:r>
        <w:rPr>
          <w:rFonts w:ascii="Arial" w:hAnsi="Arial" w:cs="Arial"/>
        </w:rPr>
        <w:t xml:space="preserve">Seem to be driven by some taxa; discuss potential causes in discussion… </w:t>
      </w:r>
    </w:p>
    <w:p w14:paraId="4CBAE236" w14:textId="77777777" w:rsidR="00741278" w:rsidRDefault="00741278" w:rsidP="00741278">
      <w:pPr>
        <w:tabs>
          <w:tab w:val="center" w:pos="4680"/>
        </w:tabs>
        <w:rPr>
          <w:rFonts w:ascii="Arial" w:hAnsi="Arial" w:cs="Arial"/>
        </w:rPr>
      </w:pPr>
    </w:p>
    <w:p w14:paraId="33291CBC" w14:textId="77777777" w:rsidR="006C1F30" w:rsidRDefault="006C1F30" w:rsidP="006C1F30">
      <w:pPr>
        <w:tabs>
          <w:tab w:val="center" w:pos="4680"/>
        </w:tabs>
        <w:rPr>
          <w:rFonts w:ascii="Arial" w:hAnsi="Arial" w:cs="Arial"/>
        </w:rPr>
      </w:pPr>
      <w:r w:rsidRPr="00450240">
        <w:rPr>
          <w:rFonts w:ascii="Arial" w:hAnsi="Arial" w:cs="Arial"/>
          <w:i/>
          <w:iCs/>
        </w:rPr>
        <w:t xml:space="preserve">B. </w:t>
      </w:r>
      <w:proofErr w:type="spellStart"/>
      <w:r w:rsidRPr="00450240">
        <w:rPr>
          <w:rFonts w:ascii="Arial" w:hAnsi="Arial" w:cs="Arial"/>
          <w:i/>
          <w:iCs/>
        </w:rPr>
        <w:t>dorei</w:t>
      </w:r>
      <w:proofErr w:type="spellEnd"/>
      <w:r>
        <w:rPr>
          <w:rFonts w:ascii="Arial" w:hAnsi="Arial" w:cs="Arial"/>
        </w:rPr>
        <w:t xml:space="preserve"> Otu3 also had the largest generality score (***cite methods). This aligns with existing literature suggesting that Bacteroides taxa are generalists and </w:t>
      </w:r>
      <w:proofErr w:type="gramStart"/>
      <w:r>
        <w:rPr>
          <w:rFonts w:ascii="Arial" w:hAnsi="Arial" w:cs="Arial"/>
        </w:rPr>
        <w:t>are able to</w:t>
      </w:r>
      <w:proofErr w:type="gramEnd"/>
      <w:r>
        <w:rPr>
          <w:rFonts w:ascii="Arial" w:hAnsi="Arial" w:cs="Arial"/>
        </w:rPr>
        <w:t xml:space="preserve"> exploit many distinct niches (***cite). ***using a 0.05 threshold, F. </w:t>
      </w:r>
      <w:proofErr w:type="spellStart"/>
      <w:r>
        <w:rPr>
          <w:rFonts w:ascii="Arial" w:hAnsi="Arial" w:cs="Arial"/>
        </w:rPr>
        <w:t>prausnitzii</w:t>
      </w:r>
      <w:proofErr w:type="spellEnd"/>
      <w:r>
        <w:rPr>
          <w:rFonts w:ascii="Arial" w:hAnsi="Arial" w:cs="Arial"/>
        </w:rPr>
        <w:t xml:space="preserve"> Otu2 in 3</w:t>
      </w:r>
      <w:r w:rsidRPr="00450240">
        <w:rPr>
          <w:rFonts w:ascii="Arial" w:hAnsi="Arial" w:cs="Arial"/>
          <w:vertAlign w:val="superscript"/>
        </w:rPr>
        <w:t>rd</w:t>
      </w:r>
      <w:r>
        <w:rPr>
          <w:rFonts w:ascii="Arial" w:hAnsi="Arial" w:cs="Arial"/>
        </w:rPr>
        <w:t xml:space="preserve"> </w:t>
      </w:r>
      <w:proofErr w:type="gramStart"/>
      <w:r>
        <w:rPr>
          <w:rFonts w:ascii="Arial" w:hAnsi="Arial" w:cs="Arial"/>
        </w:rPr>
        <w:t>most</w:t>
      </w:r>
      <w:proofErr w:type="gramEnd"/>
      <w:r>
        <w:rPr>
          <w:rFonts w:ascii="Arial" w:hAnsi="Arial" w:cs="Arial"/>
        </w:rPr>
        <w:t xml:space="preserve"> number of </w:t>
      </w:r>
      <w:proofErr w:type="spellStart"/>
      <w:r>
        <w:rPr>
          <w:rFonts w:ascii="Arial" w:hAnsi="Arial" w:cs="Arial"/>
        </w:rPr>
        <w:t>asssemblages</w:t>
      </w:r>
      <w:proofErr w:type="spellEnd"/>
      <w:r>
        <w:rPr>
          <w:rFonts w:ascii="Arial" w:hAnsi="Arial" w:cs="Arial"/>
        </w:rPr>
        <w:t xml:space="preserve">…***…Most dominate assemblage (averaged over time) was A50 (average abundance = 0.05 ***use percent or ratio </w:t>
      </w:r>
      <w:proofErr w:type="spellStart"/>
      <w:r>
        <w:rPr>
          <w:rFonts w:ascii="Arial" w:hAnsi="Arial" w:cs="Arial"/>
        </w:rPr>
        <w:t>thoughout</w:t>
      </w:r>
      <w:proofErr w:type="spellEnd"/>
      <w:r>
        <w:rPr>
          <w:rFonts w:ascii="Arial" w:hAnsi="Arial" w:cs="Arial"/>
        </w:rPr>
        <w:t xml:space="preserve"> ***remove percents?) which was largely dominated by B. </w:t>
      </w:r>
      <w:proofErr w:type="spellStart"/>
      <w:r>
        <w:rPr>
          <w:rFonts w:ascii="Arial" w:hAnsi="Arial" w:cs="Arial"/>
        </w:rPr>
        <w:t>dorei</w:t>
      </w:r>
      <w:proofErr w:type="spellEnd"/>
      <w:r>
        <w:rPr>
          <w:rFonts w:ascii="Arial" w:hAnsi="Arial" w:cs="Arial"/>
        </w:rPr>
        <w:t xml:space="preserve"> (94.7%). This assemblage increased monotonically over the five days. ***relevance? The next most </w:t>
      </w:r>
      <w:proofErr w:type="gramStart"/>
      <w:r>
        <w:rPr>
          <w:rFonts w:ascii="Arial" w:hAnsi="Arial" w:cs="Arial"/>
        </w:rPr>
        <w:t>dominate</w:t>
      </w:r>
      <w:proofErr w:type="gramEnd"/>
      <w:r>
        <w:rPr>
          <w:rFonts w:ascii="Arial" w:hAnsi="Arial" w:cs="Arial"/>
        </w:rPr>
        <w:t xml:space="preserve"> assemblage was A58, which largely contained Lachnospiraceae Otu9 (89%) along with </w:t>
      </w:r>
      <w:proofErr w:type="spellStart"/>
      <w:r>
        <w:rPr>
          <w:rFonts w:ascii="Arial" w:hAnsi="Arial" w:cs="Arial"/>
        </w:rPr>
        <w:t>Blautia</w:t>
      </w:r>
      <w:proofErr w:type="spellEnd"/>
      <w:r>
        <w:rPr>
          <w:rFonts w:ascii="Arial" w:hAnsi="Arial" w:cs="Arial"/>
        </w:rPr>
        <w:t xml:space="preserve"> </w:t>
      </w:r>
      <w:proofErr w:type="spellStart"/>
      <w:r>
        <w:rPr>
          <w:rFonts w:ascii="Arial" w:hAnsi="Arial" w:cs="Arial"/>
        </w:rPr>
        <w:t>faecis</w:t>
      </w:r>
      <w:proofErr w:type="spellEnd"/>
      <w:r>
        <w:rPr>
          <w:rFonts w:ascii="Arial" w:hAnsi="Arial" w:cs="Arial"/>
        </w:rPr>
        <w:t xml:space="preserve"> Otu23 (1.5%) and B. </w:t>
      </w:r>
      <w:proofErr w:type="spellStart"/>
      <w:r>
        <w:rPr>
          <w:rFonts w:ascii="Arial" w:hAnsi="Arial" w:cs="Arial"/>
        </w:rPr>
        <w:t>dorei</w:t>
      </w:r>
      <w:proofErr w:type="spellEnd"/>
      <w:r>
        <w:rPr>
          <w:rFonts w:ascii="Arial" w:hAnsi="Arial" w:cs="Arial"/>
        </w:rPr>
        <w:t xml:space="preserve"> Otu3 (1.5%). Third most abundant was A55, largely contained A. </w:t>
      </w:r>
      <w:proofErr w:type="spellStart"/>
      <w:r>
        <w:rPr>
          <w:rFonts w:ascii="Arial" w:hAnsi="Arial" w:cs="Arial"/>
        </w:rPr>
        <w:t>rectalis</w:t>
      </w:r>
      <w:proofErr w:type="spellEnd"/>
      <w:r>
        <w:rPr>
          <w:rFonts w:ascii="Arial" w:hAnsi="Arial" w:cs="Arial"/>
        </w:rPr>
        <w:t xml:space="preserve"> Otu1 (86%), </w:t>
      </w:r>
      <w:proofErr w:type="spellStart"/>
      <w:r>
        <w:rPr>
          <w:rFonts w:ascii="Arial" w:hAnsi="Arial" w:cs="Arial"/>
        </w:rPr>
        <w:t>Roseburia</w:t>
      </w:r>
      <w:proofErr w:type="spellEnd"/>
      <w:r>
        <w:rPr>
          <w:rFonts w:ascii="Arial" w:hAnsi="Arial" w:cs="Arial"/>
        </w:rPr>
        <w:t xml:space="preserve"> Otu12 (1.5%) and B. </w:t>
      </w:r>
      <w:proofErr w:type="spellStart"/>
      <w:r>
        <w:rPr>
          <w:rFonts w:ascii="Arial" w:hAnsi="Arial" w:cs="Arial"/>
        </w:rPr>
        <w:t>dorei</w:t>
      </w:r>
      <w:proofErr w:type="spellEnd"/>
      <w:r>
        <w:rPr>
          <w:rFonts w:ascii="Arial" w:hAnsi="Arial" w:cs="Arial"/>
        </w:rPr>
        <w:t xml:space="preserve"> (1.3%). ***cite association between A. </w:t>
      </w:r>
      <w:proofErr w:type="spellStart"/>
      <w:r>
        <w:rPr>
          <w:rFonts w:ascii="Arial" w:hAnsi="Arial" w:cs="Arial"/>
        </w:rPr>
        <w:t>rectalis</w:t>
      </w:r>
      <w:proofErr w:type="spellEnd"/>
      <w:r>
        <w:rPr>
          <w:rFonts w:ascii="Arial" w:hAnsi="Arial" w:cs="Arial"/>
        </w:rPr>
        <w:t xml:space="preserve"> and B. </w:t>
      </w:r>
      <w:proofErr w:type="spellStart"/>
      <w:r>
        <w:rPr>
          <w:rFonts w:ascii="Arial" w:hAnsi="Arial" w:cs="Arial"/>
        </w:rPr>
        <w:t>dorei</w:t>
      </w:r>
      <w:proofErr w:type="spellEnd"/>
      <w:r>
        <w:rPr>
          <w:rFonts w:ascii="Arial" w:hAnsi="Arial" w:cs="Arial"/>
        </w:rPr>
        <w:t>? ***</w:t>
      </w:r>
      <w:proofErr w:type="spellStart"/>
      <w:r>
        <w:rPr>
          <w:rFonts w:ascii="Arial" w:hAnsi="Arial" w:cs="Arial"/>
        </w:rPr>
        <w:t>roseburia</w:t>
      </w:r>
      <w:proofErr w:type="spellEnd"/>
      <w:r>
        <w:rPr>
          <w:rFonts w:ascii="Arial" w:hAnsi="Arial" w:cs="Arial"/>
        </w:rPr>
        <w:t xml:space="preserve"> in </w:t>
      </w:r>
      <w:proofErr w:type="spellStart"/>
      <w:r>
        <w:rPr>
          <w:rFonts w:ascii="Arial" w:hAnsi="Arial" w:cs="Arial"/>
        </w:rPr>
        <w:t>lachno</w:t>
      </w:r>
      <w:proofErr w:type="spellEnd"/>
      <w:r>
        <w:rPr>
          <w:rFonts w:ascii="Arial" w:hAnsi="Arial" w:cs="Arial"/>
        </w:rPr>
        <w:t>…</w:t>
      </w:r>
    </w:p>
    <w:p w14:paraId="38850F6E" w14:textId="77777777" w:rsidR="00741278" w:rsidRDefault="00741278" w:rsidP="00741278">
      <w:pPr>
        <w:tabs>
          <w:tab w:val="center" w:pos="4680"/>
        </w:tabs>
        <w:rPr>
          <w:rFonts w:ascii="Arial" w:hAnsi="Arial" w:cs="Arial"/>
        </w:rPr>
      </w:pPr>
    </w:p>
    <w:p w14:paraId="63ADB252" w14:textId="77777777" w:rsidR="00741278" w:rsidRDefault="00741278" w:rsidP="00741278">
      <w:pPr>
        <w:tabs>
          <w:tab w:val="center" w:pos="4680"/>
        </w:tabs>
        <w:rPr>
          <w:rFonts w:ascii="Arial" w:hAnsi="Arial" w:cs="Arial"/>
        </w:rPr>
      </w:pPr>
      <w:r>
        <w:rPr>
          <w:rFonts w:ascii="Arial" w:hAnsi="Arial" w:cs="Arial"/>
        </w:rPr>
        <w:t xml:space="preserve"> …using z-score…; some potential mucosal </w:t>
      </w:r>
      <w:proofErr w:type="spellStart"/>
      <w:r>
        <w:rPr>
          <w:rFonts w:ascii="Arial" w:hAnsi="Arial" w:cs="Arial"/>
        </w:rPr>
        <w:t>associaotins</w:t>
      </w:r>
      <w:proofErr w:type="spellEnd"/>
      <w:r>
        <w:rPr>
          <w:rFonts w:ascii="Arial" w:hAnsi="Arial" w:cs="Arial"/>
        </w:rPr>
        <w:t xml:space="preserve">, and interfold </w:t>
      </w:r>
      <w:proofErr w:type="spellStart"/>
      <w:r>
        <w:rPr>
          <w:rFonts w:ascii="Arial" w:hAnsi="Arial" w:cs="Arial"/>
        </w:rPr>
        <w:t>lachno</w:t>
      </w:r>
      <w:proofErr w:type="spellEnd"/>
      <w:r>
        <w:rPr>
          <w:rFonts w:ascii="Arial" w:hAnsi="Arial" w:cs="Arial"/>
        </w:rPr>
        <w:t xml:space="preserve"> in stable; taxa-- (more associated with lumen??) and varying potentially with diet—may be driving variable assemblages…</w:t>
      </w:r>
    </w:p>
    <w:p w14:paraId="199ED8F2" w14:textId="77777777" w:rsidR="00741278" w:rsidRDefault="00741278" w:rsidP="00741278">
      <w:pPr>
        <w:spacing w:line="278" w:lineRule="auto"/>
        <w:rPr>
          <w:rFonts w:ascii="Arial" w:hAnsi="Arial" w:cs="Arial"/>
        </w:rPr>
      </w:pPr>
      <w:r>
        <w:rPr>
          <w:rFonts w:ascii="Arial" w:hAnsi="Arial" w:cs="Arial"/>
        </w:rPr>
        <w:t xml:space="preserve">Many stable assemblages contained associations between (taxa largely present in assemblages…) ***acetate producers and consumers***. Assemblage A*** contained </w:t>
      </w:r>
      <w:proofErr w:type="spellStart"/>
      <w:r>
        <w:rPr>
          <w:rFonts w:ascii="Arial" w:hAnsi="Arial" w:cs="Arial"/>
        </w:rPr>
        <w:t>Phascolarcto</w:t>
      </w:r>
      <w:proofErr w:type="spellEnd"/>
      <w:r>
        <w:rPr>
          <w:rFonts w:ascii="Arial" w:hAnsi="Arial" w:cs="Arial"/>
        </w:rPr>
        <w:t xml:space="preserve"> and … ***potentially succinate cross-feeding. Additionally, Bacteroides and A. </w:t>
      </w:r>
      <w:proofErr w:type="spellStart"/>
      <w:r>
        <w:rPr>
          <w:rFonts w:ascii="Arial" w:hAnsi="Arial" w:cs="Arial"/>
        </w:rPr>
        <w:t>Rectalis</w:t>
      </w:r>
      <w:proofErr w:type="spellEnd"/>
      <w:r>
        <w:rPr>
          <w:rFonts w:ascii="Arial" w:hAnsi="Arial" w:cs="Arial"/>
        </w:rPr>
        <w:t xml:space="preserve">. ***potential mucosal association. Assemblage A4 was largely dominated by a single taxon, </w:t>
      </w:r>
      <w:proofErr w:type="spellStart"/>
      <w:r>
        <w:rPr>
          <w:rFonts w:ascii="Arial" w:hAnsi="Arial" w:cs="Arial"/>
        </w:rPr>
        <w:t>Ruminococcus</w:t>
      </w:r>
      <w:proofErr w:type="spellEnd"/>
      <w:r>
        <w:rPr>
          <w:rFonts w:ascii="Arial" w:hAnsi="Arial" w:cs="Arial"/>
        </w:rPr>
        <w:t xml:space="preserve"> Otu17. May represent more metabolically independent taxon…*** </w:t>
      </w:r>
      <w:r w:rsidRPr="00033317">
        <w:rPr>
          <w:rFonts w:ascii="Arial" w:hAnsi="Arial" w:cs="Arial"/>
        </w:rPr>
        <w:t xml:space="preserve">Many </w:t>
      </w:r>
      <w:proofErr w:type="spellStart"/>
      <w:r w:rsidRPr="00033317">
        <w:rPr>
          <w:rFonts w:ascii="Arial" w:hAnsi="Arial" w:cs="Arial"/>
          <w:i/>
          <w:iCs/>
        </w:rPr>
        <w:t>Ruminococcus</w:t>
      </w:r>
      <w:proofErr w:type="spellEnd"/>
      <w:r w:rsidRPr="00033317">
        <w:rPr>
          <w:rFonts w:ascii="Arial" w:hAnsi="Arial" w:cs="Arial"/>
        </w:rPr>
        <w:t xml:space="preserve"> species are keystone species that </w:t>
      </w:r>
      <w:r w:rsidRPr="00706B2C">
        <w:rPr>
          <w:rFonts w:ascii="Arial" w:hAnsi="Arial" w:cs="Arial"/>
        </w:rPr>
        <w:t>can</w:t>
      </w:r>
      <w:r w:rsidRPr="00033317">
        <w:rPr>
          <w:rFonts w:ascii="Arial" w:hAnsi="Arial" w:cs="Arial"/>
        </w:rPr>
        <w:t xml:space="preserve"> degrade many complex polysaccharides [48]. This may allow them to utilize resources others cannot.</w:t>
      </w:r>
    </w:p>
    <w:p w14:paraId="6CD10FC6" w14:textId="4ED3F76D" w:rsidR="00264E14" w:rsidRDefault="00741278" w:rsidP="00264E14">
      <w:pPr>
        <w:spacing w:line="278" w:lineRule="auto"/>
        <w:ind w:left="720"/>
        <w:rPr>
          <w:rFonts w:ascii="Arial" w:hAnsi="Arial" w:cs="Arial"/>
        </w:rPr>
      </w:pPr>
      <w:r>
        <w:rPr>
          <w:rFonts w:ascii="Arial" w:hAnsi="Arial" w:cs="Arial"/>
        </w:rPr>
        <w:t xml:space="preserve">The temporally stable assemblage </w:t>
      </w:r>
      <w:r w:rsidRPr="00706B2C">
        <w:rPr>
          <w:rFonts w:ascii="Arial" w:hAnsi="Arial" w:cs="Arial"/>
        </w:rPr>
        <w:t xml:space="preserve">A56 contains </w:t>
      </w:r>
      <w:proofErr w:type="spellStart"/>
      <w:r w:rsidRPr="00033317">
        <w:rPr>
          <w:rFonts w:ascii="Arial" w:hAnsi="Arial" w:cs="Arial"/>
          <w:i/>
          <w:iCs/>
        </w:rPr>
        <w:t>Blautia</w:t>
      </w:r>
      <w:proofErr w:type="spellEnd"/>
      <w:r w:rsidRPr="00033317">
        <w:rPr>
          <w:rFonts w:ascii="Arial" w:hAnsi="Arial" w:cs="Arial"/>
          <w:i/>
          <w:iCs/>
        </w:rPr>
        <w:t xml:space="preserve"> </w:t>
      </w:r>
      <w:proofErr w:type="spellStart"/>
      <w:r w:rsidRPr="00033317">
        <w:rPr>
          <w:rFonts w:ascii="Arial" w:hAnsi="Arial" w:cs="Arial"/>
          <w:i/>
          <w:iCs/>
        </w:rPr>
        <w:t>faecis</w:t>
      </w:r>
      <w:proofErr w:type="spellEnd"/>
      <w:r w:rsidRPr="00706B2C">
        <w:rPr>
          <w:rFonts w:ascii="Arial" w:hAnsi="Arial" w:cs="Arial"/>
        </w:rPr>
        <w:t xml:space="preserve"> </w:t>
      </w:r>
      <w:r>
        <w:rPr>
          <w:rFonts w:ascii="Arial" w:hAnsi="Arial" w:cs="Arial"/>
        </w:rPr>
        <w:t xml:space="preserve">Otu23 </w:t>
      </w:r>
      <w:r w:rsidRPr="00706B2C">
        <w:rPr>
          <w:rFonts w:ascii="Arial" w:hAnsi="Arial" w:cs="Arial"/>
        </w:rPr>
        <w:t xml:space="preserve">which produces lactate and acetate as the major end products of glucose fermentation [51], and </w:t>
      </w:r>
      <w:proofErr w:type="spellStart"/>
      <w:r w:rsidRPr="00033317">
        <w:rPr>
          <w:rFonts w:ascii="Arial" w:hAnsi="Arial" w:cs="Arial"/>
          <w:i/>
          <w:iCs/>
        </w:rPr>
        <w:t>Agathobacter</w:t>
      </w:r>
      <w:proofErr w:type="spellEnd"/>
      <w:r w:rsidRPr="00033317">
        <w:rPr>
          <w:rFonts w:ascii="Arial" w:hAnsi="Arial" w:cs="Arial"/>
          <w:i/>
          <w:iCs/>
        </w:rPr>
        <w:t xml:space="preserve"> </w:t>
      </w:r>
      <w:proofErr w:type="spellStart"/>
      <w:r w:rsidRPr="00033317">
        <w:rPr>
          <w:rFonts w:ascii="Arial" w:hAnsi="Arial" w:cs="Arial"/>
          <w:i/>
          <w:iCs/>
        </w:rPr>
        <w:t>rectalis</w:t>
      </w:r>
      <w:proofErr w:type="spellEnd"/>
      <w:r>
        <w:rPr>
          <w:rFonts w:ascii="Arial" w:hAnsi="Arial" w:cs="Arial"/>
        </w:rPr>
        <w:t xml:space="preserve"> Otu1, which has been</w:t>
      </w:r>
      <w:r w:rsidRPr="00706B2C">
        <w:rPr>
          <w:rFonts w:ascii="Arial" w:hAnsi="Arial" w:cs="Arial"/>
        </w:rPr>
        <w:t xml:space="preserve"> </w:t>
      </w:r>
      <w:r>
        <w:rPr>
          <w:rFonts w:ascii="Arial" w:hAnsi="Arial" w:cs="Arial"/>
        </w:rPr>
        <w:t xml:space="preserve">seen </w:t>
      </w:r>
      <w:r w:rsidRPr="00706B2C">
        <w:rPr>
          <w:rFonts w:ascii="Arial" w:hAnsi="Arial" w:cs="Arial"/>
        </w:rPr>
        <w:t>to utilize acetate to generate butyrate [52].</w:t>
      </w:r>
      <w:r>
        <w:rPr>
          <w:rFonts w:ascii="Arial" w:hAnsi="Arial" w:cs="Arial"/>
        </w:rPr>
        <w:t xml:space="preserve"> ***…Similarly, </w:t>
      </w:r>
      <w:r w:rsidRPr="00706B2C">
        <w:rPr>
          <w:rFonts w:ascii="Arial" w:hAnsi="Arial" w:cs="Arial"/>
        </w:rPr>
        <w:t xml:space="preserve">A23 and A15 contain </w:t>
      </w:r>
      <w:proofErr w:type="spellStart"/>
      <w:r w:rsidRPr="00033317">
        <w:rPr>
          <w:rFonts w:ascii="Arial" w:hAnsi="Arial" w:cs="Arial"/>
          <w:i/>
          <w:iCs/>
        </w:rPr>
        <w:t>Blautia</w:t>
      </w:r>
      <w:proofErr w:type="spellEnd"/>
      <w:r w:rsidRPr="00706B2C">
        <w:rPr>
          <w:rFonts w:ascii="Arial" w:hAnsi="Arial" w:cs="Arial"/>
        </w:rPr>
        <w:t xml:space="preserve"> </w:t>
      </w:r>
      <w:r>
        <w:rPr>
          <w:rFonts w:ascii="Arial" w:hAnsi="Arial" w:cs="Arial"/>
        </w:rPr>
        <w:t xml:space="preserve">Otu9 </w:t>
      </w:r>
      <w:r w:rsidRPr="00706B2C">
        <w:rPr>
          <w:rFonts w:ascii="Arial" w:hAnsi="Arial" w:cs="Arial"/>
        </w:rPr>
        <w:t xml:space="preserve">acetate producer. A23 contains acetate consumers Otu2 </w:t>
      </w:r>
      <w:proofErr w:type="spellStart"/>
      <w:r w:rsidRPr="00706B2C">
        <w:rPr>
          <w:rFonts w:ascii="Arial" w:hAnsi="Arial" w:cs="Arial"/>
        </w:rPr>
        <w:t>Faecalibacterium</w:t>
      </w:r>
      <w:proofErr w:type="spellEnd"/>
      <w:r w:rsidRPr="00706B2C">
        <w:rPr>
          <w:rFonts w:ascii="Arial" w:hAnsi="Arial" w:cs="Arial"/>
        </w:rPr>
        <w:t xml:space="preserve"> </w:t>
      </w:r>
      <w:proofErr w:type="spellStart"/>
      <w:r w:rsidRPr="00706B2C">
        <w:rPr>
          <w:rFonts w:ascii="Arial" w:hAnsi="Arial" w:cs="Arial"/>
        </w:rPr>
        <w:t>prausnitzii</w:t>
      </w:r>
      <w:proofErr w:type="spellEnd"/>
      <w:r w:rsidRPr="00706B2C">
        <w:rPr>
          <w:rFonts w:ascii="Arial" w:hAnsi="Arial" w:cs="Arial"/>
        </w:rPr>
        <w:t xml:space="preserve"> [53] and Otu22 Eubacterium </w:t>
      </w:r>
      <w:proofErr w:type="spellStart"/>
      <w:r w:rsidRPr="00706B2C">
        <w:rPr>
          <w:rFonts w:ascii="Arial" w:hAnsi="Arial" w:cs="Arial"/>
        </w:rPr>
        <w:t>coprostanoligenes</w:t>
      </w:r>
      <w:proofErr w:type="spellEnd"/>
      <w:r w:rsidRPr="00706B2C">
        <w:rPr>
          <w:rFonts w:ascii="Arial" w:hAnsi="Arial" w:cs="Arial"/>
        </w:rPr>
        <w:t xml:space="preserve">. A15 contains acetate consumers Otu12 </w:t>
      </w:r>
      <w:proofErr w:type="spellStart"/>
      <w:r w:rsidRPr="00706B2C">
        <w:rPr>
          <w:rFonts w:ascii="Arial" w:hAnsi="Arial" w:cs="Arial"/>
        </w:rPr>
        <w:t>Roseburia</w:t>
      </w:r>
      <w:proofErr w:type="spellEnd"/>
      <w:r w:rsidRPr="00706B2C">
        <w:rPr>
          <w:rFonts w:ascii="Arial" w:hAnsi="Arial" w:cs="Arial"/>
        </w:rPr>
        <w:t xml:space="preserve"> and Otu1 </w:t>
      </w:r>
      <w:proofErr w:type="spellStart"/>
      <w:r w:rsidRPr="00706B2C">
        <w:rPr>
          <w:rFonts w:ascii="Arial" w:hAnsi="Arial" w:cs="Arial"/>
        </w:rPr>
        <w:t>Agathobacter</w:t>
      </w:r>
      <w:proofErr w:type="spellEnd"/>
      <w:r w:rsidRPr="00706B2C">
        <w:rPr>
          <w:rFonts w:ascii="Arial" w:hAnsi="Arial" w:cs="Arial"/>
        </w:rPr>
        <w:t xml:space="preserve"> </w:t>
      </w:r>
      <w:proofErr w:type="spellStart"/>
      <w:r w:rsidRPr="00706B2C">
        <w:rPr>
          <w:rFonts w:ascii="Arial" w:hAnsi="Arial" w:cs="Arial"/>
        </w:rPr>
        <w:t>rectalis</w:t>
      </w:r>
      <w:proofErr w:type="spellEnd"/>
      <w:r w:rsidRPr="00706B2C">
        <w:rPr>
          <w:rFonts w:ascii="Arial" w:hAnsi="Arial" w:cs="Arial"/>
        </w:rPr>
        <w:t xml:space="preserve"> [52]</w:t>
      </w:r>
      <w:r>
        <w:rPr>
          <w:rFonts w:ascii="Arial" w:hAnsi="Arial" w:cs="Arial"/>
        </w:rPr>
        <w:t>.</w:t>
      </w:r>
    </w:p>
    <w:p w14:paraId="1FD741A6" w14:textId="77777777" w:rsidR="00EB7393" w:rsidRDefault="00EB7393" w:rsidP="00EB7393">
      <w:pPr>
        <w:tabs>
          <w:tab w:val="center" w:pos="4680"/>
        </w:tabs>
        <w:rPr>
          <w:rFonts w:ascii="Arial" w:hAnsi="Arial" w:cs="Arial"/>
        </w:rPr>
      </w:pPr>
      <w:r>
        <w:rPr>
          <w:rFonts w:ascii="Arial" w:hAnsi="Arial" w:cs="Arial"/>
        </w:rPr>
        <w:lastRenderedPageBreak/>
        <w:t xml:space="preserve">…notable example with </w:t>
      </w:r>
      <w:proofErr w:type="spellStart"/>
      <w:r>
        <w:rPr>
          <w:rFonts w:ascii="Arial" w:hAnsi="Arial" w:cs="Arial"/>
        </w:rPr>
        <w:t>phascolarcto</w:t>
      </w:r>
      <w:proofErr w:type="spellEnd"/>
      <w:r>
        <w:rPr>
          <w:rFonts w:ascii="Arial" w:hAnsi="Arial" w:cs="Arial"/>
        </w:rPr>
        <w:t xml:space="preserve">***. Assemblage A4 was largely dominated by a single taxon, </w:t>
      </w:r>
      <w:proofErr w:type="spellStart"/>
      <w:r>
        <w:rPr>
          <w:rFonts w:ascii="Arial" w:hAnsi="Arial" w:cs="Arial"/>
        </w:rPr>
        <w:t>Ruminococcus</w:t>
      </w:r>
      <w:proofErr w:type="spellEnd"/>
      <w:r>
        <w:rPr>
          <w:rFonts w:ascii="Arial" w:hAnsi="Arial" w:cs="Arial"/>
        </w:rPr>
        <w:t xml:space="preserve"> Otu17. May represent more metabolically independent taxon…*** </w:t>
      </w:r>
      <w:r w:rsidRPr="00033317">
        <w:rPr>
          <w:rFonts w:ascii="Arial" w:hAnsi="Arial" w:cs="Arial"/>
        </w:rPr>
        <w:t xml:space="preserve">Many </w:t>
      </w:r>
      <w:proofErr w:type="spellStart"/>
      <w:r w:rsidRPr="00033317">
        <w:rPr>
          <w:rFonts w:ascii="Arial" w:hAnsi="Arial" w:cs="Arial"/>
          <w:i/>
          <w:iCs/>
        </w:rPr>
        <w:t>Ruminococcus</w:t>
      </w:r>
      <w:proofErr w:type="spellEnd"/>
      <w:r w:rsidRPr="00033317">
        <w:rPr>
          <w:rFonts w:ascii="Arial" w:hAnsi="Arial" w:cs="Arial"/>
        </w:rPr>
        <w:t xml:space="preserve"> species are keystone species that </w:t>
      </w:r>
      <w:r w:rsidRPr="00706B2C">
        <w:rPr>
          <w:rFonts w:ascii="Arial" w:hAnsi="Arial" w:cs="Arial"/>
        </w:rPr>
        <w:t>can</w:t>
      </w:r>
      <w:r w:rsidRPr="00033317">
        <w:rPr>
          <w:rFonts w:ascii="Arial" w:hAnsi="Arial" w:cs="Arial"/>
        </w:rPr>
        <w:t xml:space="preserve"> degrade many complex polysaccharides [48]. This may allow them to utilize resources others cannot.</w:t>
      </w:r>
      <w:r>
        <w:rPr>
          <w:rFonts w:ascii="Arial" w:hAnsi="Arial" w:cs="Arial"/>
        </w:rPr>
        <w:t xml:space="preserve"> ***mention </w:t>
      </w:r>
      <w:proofErr w:type="spellStart"/>
      <w:r>
        <w:rPr>
          <w:rFonts w:ascii="Arial" w:hAnsi="Arial" w:cs="Arial"/>
        </w:rPr>
        <w:t>eg</w:t>
      </w:r>
      <w:proofErr w:type="spellEnd"/>
      <w:r>
        <w:rPr>
          <w:rFonts w:ascii="Arial" w:hAnsi="Arial" w:cs="Arial"/>
        </w:rPr>
        <w:t xml:space="preserve"> (known succinate producer and consumer, don’t need to say ‘cross-</w:t>
      </w:r>
      <w:proofErr w:type="gramStart"/>
      <w:r>
        <w:rPr>
          <w:rFonts w:ascii="Arial" w:hAnsi="Arial" w:cs="Arial"/>
        </w:rPr>
        <w:t>feeding..</w:t>
      </w:r>
      <w:proofErr w:type="gramEnd"/>
      <w:r>
        <w:rPr>
          <w:rFonts w:ascii="Arial" w:hAnsi="Arial" w:cs="Arial"/>
        </w:rPr>
        <w:t>’)</w:t>
      </w:r>
    </w:p>
    <w:p w14:paraId="1FFE435D" w14:textId="77777777" w:rsidR="00EB7393" w:rsidRDefault="00EB7393" w:rsidP="00EB7393">
      <w:pPr>
        <w:tabs>
          <w:tab w:val="center" w:pos="4680"/>
        </w:tabs>
        <w:rPr>
          <w:rFonts w:ascii="Arial" w:hAnsi="Arial" w:cs="Arial"/>
        </w:rPr>
      </w:pPr>
      <w:proofErr w:type="spellStart"/>
      <w:r w:rsidRPr="00B24F24">
        <w:rPr>
          <w:rFonts w:ascii="Arial" w:hAnsi="Arial" w:cs="Arial"/>
        </w:rPr>
        <w:t>Phascolarctobacterium</w:t>
      </w:r>
      <w:proofErr w:type="spellEnd"/>
      <w:r w:rsidRPr="00B24F24">
        <w:rPr>
          <w:rFonts w:ascii="Arial" w:hAnsi="Arial" w:cs="Arial"/>
        </w:rPr>
        <w:t xml:space="preserve"> faecium</w:t>
      </w:r>
      <w:r>
        <w:rPr>
          <w:rFonts w:ascii="Arial" w:hAnsi="Arial" w:cs="Arial"/>
        </w:rPr>
        <w:t xml:space="preserve"> needs succinate from other bacteria to complete its metabolism; lacks pathway to produce succinate (***cite review)</w:t>
      </w:r>
    </w:p>
    <w:p w14:paraId="640D49B2" w14:textId="77777777" w:rsidR="00264E14" w:rsidRDefault="00264E14" w:rsidP="00EB7393">
      <w:pPr>
        <w:spacing w:line="278" w:lineRule="auto"/>
        <w:rPr>
          <w:rFonts w:ascii="Arial" w:hAnsi="Arial" w:cs="Arial"/>
        </w:rPr>
      </w:pPr>
    </w:p>
    <w:p w14:paraId="4CFB52C6" w14:textId="77777777" w:rsidR="00741278" w:rsidRPr="007534B4" w:rsidRDefault="00741278" w:rsidP="00741278">
      <w:pPr>
        <w:spacing w:line="278" w:lineRule="auto"/>
        <w:rPr>
          <w:rFonts w:ascii="Arial" w:hAnsi="Arial" w:cs="Arial"/>
        </w:rPr>
      </w:pPr>
      <w:proofErr w:type="gramStart"/>
      <w:r>
        <w:rPr>
          <w:rFonts w:ascii="Arial" w:hAnsi="Arial" w:cs="Arial"/>
        </w:rPr>
        <w:t>Next</w:t>
      </w:r>
      <w:proofErr w:type="gramEnd"/>
      <w:r>
        <w:rPr>
          <w:rFonts w:ascii="Arial" w:hAnsi="Arial" w:cs="Arial"/>
        </w:rPr>
        <w:t xml:space="preserve"> we sought to characterize more variable assemblages. Specifically, we focused on assemblages </w:t>
      </w:r>
      <w:proofErr w:type="gramStart"/>
      <w:r>
        <w:rPr>
          <w:rFonts w:ascii="Arial" w:hAnsi="Arial" w:cs="Arial"/>
        </w:rPr>
        <w:t>that were</w:t>
      </w:r>
      <w:proofErr w:type="gramEnd"/>
      <w:r>
        <w:rPr>
          <w:rFonts w:ascii="Arial" w:hAnsi="Arial" w:cs="Arial"/>
        </w:rPr>
        <w:t xml:space="preserve"> largely dominate on one day, with an abundance of at least 3 times the abundance on all other days (Figure</w:t>
      </w:r>
      <w:proofErr w:type="gramStart"/>
      <w:r>
        <w:rPr>
          <w:rFonts w:ascii="Arial" w:hAnsi="Arial" w:cs="Arial"/>
        </w:rPr>
        <w:t>5 ?B</w:t>
      </w:r>
      <w:proofErr w:type="gramEnd"/>
      <w:r>
        <w:rPr>
          <w:rFonts w:ascii="Arial" w:hAnsi="Arial" w:cs="Arial"/>
        </w:rPr>
        <w:t xml:space="preserve">?***). These represent more fragile and transient associations, potentially caused by changes in diet or other perturbations. </w:t>
      </w:r>
      <w:bookmarkStart w:id="0" w:name="_Hlk176428761"/>
      <w:r>
        <w:rPr>
          <w:rFonts w:ascii="Arial" w:hAnsi="Arial" w:cs="Arial"/>
        </w:rPr>
        <w:t xml:space="preserve">Assemblages A21 and A51 both contained </w:t>
      </w:r>
      <w:proofErr w:type="spellStart"/>
      <w:r>
        <w:rPr>
          <w:rFonts w:ascii="Arial" w:hAnsi="Arial" w:cs="Arial"/>
        </w:rPr>
        <w:t>Bifido</w:t>
      </w:r>
      <w:proofErr w:type="spellEnd"/>
      <w:r>
        <w:rPr>
          <w:rFonts w:ascii="Arial" w:hAnsi="Arial" w:cs="Arial"/>
        </w:rPr>
        <w:t>, which was largely abundant on days *** (Fig 5C), and is likely causing the corresponding assemblages to be more variable. (***fiber discussion in discussion section…). …</w:t>
      </w:r>
      <w:proofErr w:type="spellStart"/>
      <w:r>
        <w:rPr>
          <w:rFonts w:ascii="Arial" w:hAnsi="Arial" w:cs="Arial"/>
        </w:rPr>
        <w:t>bifido</w:t>
      </w:r>
      <w:proofErr w:type="spellEnd"/>
      <w:r>
        <w:rPr>
          <w:rFonts w:ascii="Arial" w:hAnsi="Arial" w:cs="Arial"/>
        </w:rPr>
        <w:t xml:space="preserve"> has been seen to increase with increased fiber intake… Assemblages A5 and A54 contained </w:t>
      </w:r>
      <w:proofErr w:type="spellStart"/>
      <w:r>
        <w:rPr>
          <w:rFonts w:ascii="Arial" w:hAnsi="Arial" w:cs="Arial"/>
        </w:rPr>
        <w:t>Rumino</w:t>
      </w:r>
      <w:proofErr w:type="spellEnd"/>
      <w:r>
        <w:rPr>
          <w:rFonts w:ascii="Arial" w:hAnsi="Arial" w:cs="Arial"/>
        </w:rPr>
        <w:t xml:space="preserve"> </w:t>
      </w:r>
      <w:proofErr w:type="spellStart"/>
      <w:r>
        <w:rPr>
          <w:rFonts w:ascii="Arial" w:hAnsi="Arial" w:cs="Arial"/>
        </w:rPr>
        <w:t>bromii</w:t>
      </w:r>
      <w:proofErr w:type="spellEnd"/>
      <w:r>
        <w:rPr>
          <w:rFonts w:ascii="Arial" w:hAnsi="Arial" w:cs="Arial"/>
        </w:rPr>
        <w:t xml:space="preserve"> Otu10, with larger abundances on days … (***RS discussion). Also see presence of Eubacterium… and specialized </w:t>
      </w:r>
      <w:proofErr w:type="spellStart"/>
      <w:r>
        <w:rPr>
          <w:rFonts w:ascii="Arial" w:hAnsi="Arial" w:cs="Arial"/>
        </w:rPr>
        <w:t>otu</w:t>
      </w:r>
      <w:proofErr w:type="spellEnd"/>
      <w:r>
        <w:rPr>
          <w:rFonts w:ascii="Arial" w:hAnsi="Arial" w:cs="Arial"/>
        </w:rPr>
        <w:t>***…</w:t>
      </w:r>
    </w:p>
    <w:bookmarkEnd w:id="0"/>
    <w:p w14:paraId="60A3565C" w14:textId="77777777" w:rsidR="00741278" w:rsidRDefault="00741278" w:rsidP="00741278">
      <w:pPr>
        <w:spacing w:line="278" w:lineRule="auto"/>
        <w:ind w:left="360"/>
        <w:rPr>
          <w:rFonts w:ascii="Arial" w:hAnsi="Arial" w:cs="Arial"/>
        </w:rPr>
      </w:pPr>
      <w:r w:rsidRPr="00BF280B">
        <w:rPr>
          <w:rFonts w:ascii="Arial" w:hAnsi="Arial" w:cs="Arial"/>
        </w:rPr>
        <w:t xml:space="preserve">***…Next, we focused on highly variable assemblages, given by those that differed on one day by a 3x increase, compared to all other days. These may characterize associations that vary over time, potentially due to perturbations such as a change in diet. …The variability in A21 and A51 both seemed to be driven by the varying abundance of Bifidobacterium Otu6 over time. Bifidobacterium </w:t>
      </w:r>
      <w:r>
        <w:rPr>
          <w:rFonts w:ascii="Arial" w:hAnsi="Arial" w:cs="Arial"/>
        </w:rPr>
        <w:t xml:space="preserve">may increase </w:t>
      </w:r>
      <w:r w:rsidRPr="00BF280B">
        <w:rPr>
          <w:rFonts w:ascii="Arial" w:hAnsi="Arial" w:cs="Arial"/>
        </w:rPr>
        <w:t xml:space="preserve">due to consumption of dietary fiber </w:t>
      </w:r>
      <w:r w:rsidRPr="00BF280B">
        <w:rPr>
          <w:rFonts w:ascii="Arial" w:hAnsi="Arial" w:cs="Arial"/>
        </w:rPr>
        <w:fldChar w:fldCharType="begin"/>
      </w:r>
      <w:r>
        <w:rPr>
          <w:rFonts w:ascii="Arial" w:hAnsi="Arial" w:cs="Arial"/>
        </w:rPr>
        <w:instrText xml:space="preserve"> ADDIN EN.CITE &lt;EndNote&gt;&lt;Cite&gt;&lt;Author&gt;Wang&lt;/Author&gt;&lt;Year&gt;2022&lt;/Year&gt;&lt;RecNum&gt;73&lt;/RecNum&gt;&lt;DisplayText&gt;[45]&lt;/DisplayText&gt;&lt;record&gt;&lt;rec-number&gt;73&lt;/rec-number&gt;&lt;foreign-keys&gt;&lt;key app="EN" db-id="draw9zssrfvazkevpacpzpait5t020pvzx0e" timestamp="1723717852"&gt;73&lt;/key&gt;&lt;/foreign-keys&gt;&lt;ref-type name="Journal Article"&gt;17&lt;/ref-type&gt;&lt;contributors&gt;&lt;authors&gt;&lt;author&gt;Wang, Hui&lt;/author&gt;&lt;author&gt;Huang, Xiaojun&lt;/author&gt;&lt;author&gt;Tan, Huizi&lt;/author&gt;&lt;author&gt;Chen, Xiaomin&lt;/author&gt;&lt;author&gt;Chen, Chunhua&lt;/author&gt;&lt;author&gt;Nie, Shaoping&lt;/author&gt;&lt;/authors&gt;&lt;/contributors&gt;&lt;titles&gt;&lt;title&gt;Interaction between dietary fiber and bifidobacteria in promoting intestinal health&lt;/title&gt;&lt;secondary-title&gt;Food chemistry&lt;/secondary-title&gt;&lt;/titles&gt;&lt;periodical&gt;&lt;full-title&gt;Food chemistry&lt;/full-title&gt;&lt;/periodical&gt;&lt;pages&gt;133407&lt;/pages&gt;&lt;volume&gt;393&lt;/volume&gt;&lt;dates&gt;&lt;year&gt;2022&lt;/year&gt;&lt;/dates&gt;&lt;isbn&gt;0308-8146&lt;/isbn&gt;&lt;urls&gt;&lt;/urls&gt;&lt;/record&gt;&lt;/Cite&gt;&lt;/EndNote&gt;</w:instrText>
      </w:r>
      <w:r w:rsidRPr="00BF280B">
        <w:rPr>
          <w:rFonts w:ascii="Arial" w:hAnsi="Arial" w:cs="Arial"/>
        </w:rPr>
        <w:fldChar w:fldCharType="separate"/>
      </w:r>
      <w:r>
        <w:rPr>
          <w:rFonts w:ascii="Arial" w:hAnsi="Arial" w:cs="Arial"/>
          <w:noProof/>
        </w:rPr>
        <w:t>[45]</w:t>
      </w:r>
      <w:r w:rsidRPr="00BF280B">
        <w:rPr>
          <w:rFonts w:ascii="Arial" w:hAnsi="Arial" w:cs="Arial"/>
        </w:rPr>
        <w:fldChar w:fldCharType="end"/>
      </w:r>
      <w:r>
        <w:rPr>
          <w:rFonts w:ascii="Arial" w:hAnsi="Arial" w:cs="Arial"/>
        </w:rPr>
        <w:t xml:space="preserve">, and (***potential cross-feeding?). </w:t>
      </w:r>
      <w:r w:rsidRPr="00B21144">
        <w:rPr>
          <w:rFonts w:ascii="Arial" w:hAnsi="Arial" w:cs="Arial"/>
        </w:rPr>
        <w:t>A5 and A54 bloom on days 1, 2 and 3 potentially due to increased abundance of</w:t>
      </w:r>
      <w:r>
        <w:rPr>
          <w:rFonts w:ascii="Arial" w:hAnsi="Arial" w:cs="Arial"/>
        </w:rPr>
        <w:t xml:space="preserve"> </w:t>
      </w:r>
      <w:proofErr w:type="spellStart"/>
      <w:r w:rsidRPr="00BF280B">
        <w:rPr>
          <w:rFonts w:ascii="Arial" w:hAnsi="Arial" w:cs="Arial"/>
          <w:i/>
          <w:iCs/>
        </w:rPr>
        <w:t>Ruminococcus</w:t>
      </w:r>
      <w:proofErr w:type="spellEnd"/>
      <w:r w:rsidRPr="00BF280B">
        <w:rPr>
          <w:rFonts w:ascii="Arial" w:hAnsi="Arial" w:cs="Arial"/>
          <w:i/>
          <w:iCs/>
        </w:rPr>
        <w:t xml:space="preserve"> </w:t>
      </w:r>
      <w:proofErr w:type="spellStart"/>
      <w:r w:rsidRPr="00BF280B">
        <w:rPr>
          <w:rFonts w:ascii="Arial" w:hAnsi="Arial" w:cs="Arial"/>
          <w:i/>
          <w:iCs/>
        </w:rPr>
        <w:t>bromii</w:t>
      </w:r>
      <w:proofErr w:type="spellEnd"/>
      <w:r>
        <w:rPr>
          <w:rFonts w:ascii="Arial" w:hAnsi="Arial" w:cs="Arial"/>
        </w:rPr>
        <w:t xml:space="preserve"> Otu10</w:t>
      </w:r>
      <w:r w:rsidRPr="00B21144">
        <w:rPr>
          <w:rFonts w:ascii="Arial" w:hAnsi="Arial" w:cs="Arial"/>
        </w:rPr>
        <w:t>, a keystone species and resistant starch degrader</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&lt;EndNote&gt;&lt;Cite&gt;&lt;Author&gt;Ze&lt;/Author&gt;&lt;Year&gt;2012&lt;/Year&gt;&lt;RecNum&gt;30&lt;/RecNum&gt;&lt;DisplayText&gt;[46]&lt;/DisplayText&gt;&lt;record&gt;&lt;rec-number&gt;30&lt;/rec-number&gt;&lt;foreign-keys&gt;&lt;key app="EN" db-id="draw9zssrfvazkevpacpzpait5t020pvzx0e" timestamp="1712087439"&gt;30&lt;/key&gt;&lt;/foreign-keys&gt;&lt;ref-type name="Journal Article"&gt;17&lt;/ref-type&gt;&lt;contributors&gt;&lt;authors&gt;&lt;author&gt;Ze, Xiaolei&lt;/author&gt;&lt;author&gt;Duncan, Sylvia H&lt;/author&gt;&lt;author&gt;Louis, Petra&lt;/author&gt;&lt;author&gt;Flint, Harry J&lt;/author&gt;&lt;/authors&gt;&lt;/contributors&gt;&lt;titles&gt;&lt;title&gt;Ruminococcus bromii is a keystone species for the degradation of resistant starch in the human colon&lt;/title&gt;&lt;secondary-title&gt;The ISME journal&lt;/secondary-title&gt;&lt;/titles&gt;&lt;periodical&gt;&lt;full-title&gt;The ISME journal&lt;/full-title&gt;&lt;/periodical&gt;&lt;pages&gt;1535-1543&lt;/pages&gt;&lt;volume&gt;6&lt;/volume&gt;&lt;number&gt;8&lt;/number&gt;&lt;dates&gt;&lt;year&gt;2012&lt;/year&gt;&lt;/dates&gt;&lt;isbn&gt;1751-7362&lt;/isbn&gt;&lt;urls&gt;&lt;/urls&gt;&lt;/record&gt;&lt;/Cite&gt;&lt;/EndNote&gt;</w:instrText>
      </w:r>
      <w:r>
        <w:rPr>
          <w:rFonts w:ascii="Arial" w:hAnsi="Arial" w:cs="Arial"/>
        </w:rPr>
        <w:fldChar w:fldCharType="separate"/>
      </w:r>
      <w:r>
        <w:rPr>
          <w:rFonts w:ascii="Arial" w:hAnsi="Arial" w:cs="Arial"/>
          <w:noProof/>
        </w:rPr>
        <w:t>[46]</w:t>
      </w:r>
      <w:r>
        <w:rPr>
          <w:rFonts w:ascii="Arial" w:hAnsi="Arial" w:cs="Arial"/>
        </w:rPr>
        <w:fldChar w:fldCharType="end"/>
      </w:r>
      <w:r>
        <w:rPr>
          <w:rFonts w:ascii="Arial" w:hAnsi="Arial" w:cs="Arial"/>
        </w:rPr>
        <w:t xml:space="preserve">. </w:t>
      </w:r>
    </w:p>
    <w:p w14:paraId="0BB1F845" w14:textId="77777777" w:rsidR="007A2886" w:rsidRDefault="007A2886" w:rsidP="00741278">
      <w:pPr>
        <w:spacing w:line="278" w:lineRule="auto"/>
        <w:ind w:left="360"/>
        <w:rPr>
          <w:rFonts w:ascii="Arial" w:hAnsi="Arial" w:cs="Arial"/>
        </w:rPr>
      </w:pPr>
    </w:p>
    <w:p w14:paraId="0D1753CD" w14:textId="77777777" w:rsidR="003E224D" w:rsidRPr="007534B4" w:rsidRDefault="003E224D" w:rsidP="003E224D">
      <w:pPr>
        <w:spacing w:line="278" w:lineRule="auto"/>
        <w:rPr>
          <w:rFonts w:ascii="Arial" w:hAnsi="Arial" w:cs="Arial"/>
        </w:rPr>
      </w:pPr>
      <w:r>
        <w:rPr>
          <w:rFonts w:ascii="Arial" w:hAnsi="Arial" w:cs="Arial"/>
        </w:rPr>
        <w:t xml:space="preserve">A54 was mostly present on day 2 and largely contained </w:t>
      </w:r>
      <w:proofErr w:type="spellStart"/>
      <w:r>
        <w:rPr>
          <w:rFonts w:ascii="Arial" w:hAnsi="Arial" w:cs="Arial"/>
        </w:rPr>
        <w:t>Rumino</w:t>
      </w:r>
      <w:proofErr w:type="spellEnd"/>
      <w:r>
        <w:rPr>
          <w:rFonts w:ascii="Arial" w:hAnsi="Arial" w:cs="Arial"/>
        </w:rPr>
        <w:t xml:space="preserve"> </w:t>
      </w:r>
      <w:proofErr w:type="spellStart"/>
      <w:r>
        <w:rPr>
          <w:rFonts w:ascii="Arial" w:hAnsi="Arial" w:cs="Arial"/>
        </w:rPr>
        <w:t>bromii</w:t>
      </w:r>
      <w:proofErr w:type="spellEnd"/>
      <w:r>
        <w:rPr>
          <w:rFonts w:ascii="Arial" w:hAnsi="Arial" w:cs="Arial"/>
        </w:rPr>
        <w:t xml:space="preserve"> Otu10 and </w:t>
      </w:r>
      <w:proofErr w:type="spellStart"/>
      <w:r>
        <w:rPr>
          <w:rFonts w:ascii="Arial" w:hAnsi="Arial" w:cs="Arial"/>
        </w:rPr>
        <w:t>Roseburia</w:t>
      </w:r>
      <w:proofErr w:type="spellEnd"/>
      <w:r>
        <w:rPr>
          <w:rFonts w:ascii="Arial" w:hAnsi="Arial" w:cs="Arial"/>
        </w:rPr>
        <w:t xml:space="preserve"> inulin Otu14, which were largely present in the first few days.  … A38 contained specialized </w:t>
      </w:r>
      <w:proofErr w:type="spellStart"/>
      <w:r>
        <w:rPr>
          <w:rFonts w:ascii="Arial" w:hAnsi="Arial" w:cs="Arial"/>
        </w:rPr>
        <w:t>porphory</w:t>
      </w:r>
      <w:proofErr w:type="spellEnd"/>
      <w:r>
        <w:rPr>
          <w:rFonts w:ascii="Arial" w:hAnsi="Arial" w:cs="Arial"/>
        </w:rPr>
        <w:t xml:space="preserve">… A60 was largely present on day 2. Assemblages A5 and A54 contained </w:t>
      </w:r>
      <w:proofErr w:type="spellStart"/>
      <w:r>
        <w:rPr>
          <w:rFonts w:ascii="Arial" w:hAnsi="Arial" w:cs="Arial"/>
        </w:rPr>
        <w:t>Rumino</w:t>
      </w:r>
      <w:proofErr w:type="spellEnd"/>
      <w:r>
        <w:rPr>
          <w:rFonts w:ascii="Arial" w:hAnsi="Arial" w:cs="Arial"/>
        </w:rPr>
        <w:t xml:space="preserve"> </w:t>
      </w:r>
      <w:proofErr w:type="spellStart"/>
      <w:r>
        <w:rPr>
          <w:rFonts w:ascii="Arial" w:hAnsi="Arial" w:cs="Arial"/>
        </w:rPr>
        <w:t>bromii</w:t>
      </w:r>
      <w:proofErr w:type="spellEnd"/>
      <w:r>
        <w:rPr>
          <w:rFonts w:ascii="Arial" w:hAnsi="Arial" w:cs="Arial"/>
        </w:rPr>
        <w:t xml:space="preserve"> Otu10, with larger abundances on days … (***RS discussion). Also see presence of Eubacterium… and specialized </w:t>
      </w:r>
      <w:proofErr w:type="spellStart"/>
      <w:r>
        <w:rPr>
          <w:rFonts w:ascii="Arial" w:hAnsi="Arial" w:cs="Arial"/>
        </w:rPr>
        <w:t>otu</w:t>
      </w:r>
      <w:proofErr w:type="spellEnd"/>
      <w:r>
        <w:rPr>
          <w:rFonts w:ascii="Arial" w:hAnsi="Arial" w:cs="Arial"/>
        </w:rPr>
        <w:t xml:space="preserve">***… </w:t>
      </w:r>
    </w:p>
    <w:p w14:paraId="6250E3E2" w14:textId="77777777" w:rsidR="003E224D" w:rsidRPr="00BF280B" w:rsidRDefault="003E224D" w:rsidP="00741278">
      <w:pPr>
        <w:spacing w:line="278" w:lineRule="auto"/>
        <w:ind w:left="360"/>
        <w:rPr>
          <w:rFonts w:ascii="Arial" w:hAnsi="Arial" w:cs="Arial"/>
        </w:rPr>
      </w:pPr>
    </w:p>
    <w:p w14:paraId="37CEF24A" w14:textId="5F288DB7" w:rsidR="00E2706D" w:rsidRDefault="00E2706D" w:rsidP="00E2706D">
      <w:pPr>
        <w:tabs>
          <w:tab w:val="center" w:pos="4680"/>
        </w:tabs>
        <w:rPr>
          <w:rFonts w:ascii="Arial" w:hAnsi="Arial" w:cs="Arial"/>
        </w:rPr>
      </w:pPr>
      <w:r>
        <w:rPr>
          <w:rFonts w:ascii="Arial" w:hAnsi="Arial" w:cs="Arial"/>
        </w:rPr>
        <w:br w:type="column"/>
      </w:r>
    </w:p>
    <w:p w14:paraId="159D1E48" w14:textId="594E9C4C" w:rsidR="00E2706D" w:rsidRDefault="00E2706D" w:rsidP="00E2706D">
      <w:pPr>
        <w:tabs>
          <w:tab w:val="center" w:pos="4680"/>
        </w:tabs>
        <w:rPr>
          <w:rFonts w:ascii="Arial" w:hAnsi="Arial" w:cs="Arial"/>
        </w:rPr>
      </w:pPr>
      <w:r>
        <w:rPr>
          <w:rFonts w:ascii="Arial" w:hAnsi="Arial" w:cs="Arial"/>
        </w:rPr>
        <w:t>MOUSE RESULTS:</w:t>
      </w:r>
    </w:p>
    <w:p w14:paraId="69144DC1" w14:textId="21ECD466" w:rsidR="00620F59" w:rsidRPr="00BF280B" w:rsidRDefault="00620F59" w:rsidP="00620F59">
      <w:pPr>
        <w:tabs>
          <w:tab w:val="center" w:pos="4680"/>
        </w:tabs>
        <w:ind w:left="720"/>
        <w:rPr>
          <w:rFonts w:ascii="Arial" w:hAnsi="Arial" w:cs="Arial"/>
        </w:rPr>
      </w:pPr>
      <w:r>
        <w:rPr>
          <w:rFonts w:ascii="Arial" w:hAnsi="Arial" w:cs="Arial"/>
        </w:rPr>
        <w:t xml:space="preserve">We next sought to characterize changes in associations for taxa that are abundant/present on multiple diets. Plotted associations over diets for taxa present above *** on at least 2 different diets (***Figure 7). Changes with Akkermansia may represent </w:t>
      </w:r>
      <w:proofErr w:type="spellStart"/>
      <w:r>
        <w:rPr>
          <w:rFonts w:ascii="Arial" w:hAnsi="Arial" w:cs="Arial"/>
        </w:rPr>
        <w:t>mucosally</w:t>
      </w:r>
      <w:proofErr w:type="spellEnd"/>
      <w:r>
        <w:rPr>
          <w:rFonts w:ascii="Arial" w:hAnsi="Arial" w:cs="Arial"/>
        </w:rPr>
        <w:t xml:space="preserve"> linked associations. Increases on HF may be due to mucosal thinning. In contrast, loss of associations on HFHF may be due to mucosal thickening, or direct utilization of the diet by Akkermansia (***though this seems less so from literature; may be just that other taxa are also </w:t>
      </w:r>
      <w:proofErr w:type="spellStart"/>
      <w:r>
        <w:rPr>
          <w:rFonts w:ascii="Arial" w:hAnsi="Arial" w:cs="Arial"/>
        </w:rPr>
        <w:t>indep</w:t>
      </w:r>
      <w:proofErr w:type="spellEnd"/>
      <w:r>
        <w:rPr>
          <w:rFonts w:ascii="Arial" w:hAnsi="Arial" w:cs="Arial"/>
        </w:rPr>
        <w:t xml:space="preserve">). Increased LP </w:t>
      </w:r>
      <w:proofErr w:type="gramStart"/>
      <w:r>
        <w:rPr>
          <w:rFonts w:ascii="Arial" w:hAnsi="Arial" w:cs="Arial"/>
        </w:rPr>
        <w:t>associations?*</w:t>
      </w:r>
      <w:proofErr w:type="gramEnd"/>
      <w:r>
        <w:rPr>
          <w:rFonts w:ascii="Arial" w:hAnsi="Arial" w:cs="Arial"/>
        </w:rPr>
        <w:t xml:space="preserve">**. Turicibacter -&gt; few associations on S1. Largely lactobacillus, could be due to high abundance of both taxa. Increased associations with added fat on HF and HFHF, could be to mitigate and change resources, as high fat has been shown to decrease </w:t>
      </w:r>
      <w:proofErr w:type="spellStart"/>
      <w:r>
        <w:rPr>
          <w:rFonts w:ascii="Arial" w:hAnsi="Arial" w:cs="Arial"/>
        </w:rPr>
        <w:t>turici</w:t>
      </w:r>
      <w:proofErr w:type="spellEnd"/>
      <w:r>
        <w:rPr>
          <w:rFonts w:ascii="Arial" w:hAnsi="Arial" w:cs="Arial"/>
        </w:rPr>
        <w:t xml:space="preserve">. LP shows loss of associations. </w:t>
      </w:r>
      <w:proofErr w:type="gramStart"/>
      <w:r>
        <w:rPr>
          <w:rFonts w:ascii="Arial" w:hAnsi="Arial" w:cs="Arial"/>
        </w:rPr>
        <w:t>Similar to</w:t>
      </w:r>
      <w:proofErr w:type="gramEnd"/>
      <w:r>
        <w:rPr>
          <w:rFonts w:ascii="Arial" w:hAnsi="Arial" w:cs="Arial"/>
        </w:rPr>
        <w:t xml:space="preserve"> S1, but those that originally were associated are lower in abundance. Lactobacillus had few associations overall …makes sense since lower GI, implies not mixing much downstream either (also biofilm forming, ***but look up if single species biofilms or multi?). Some increased associations on HF. Many on LP – potentially to mitigate/adapt to new communities. Otus6 and 7 both mainly only present on HF and LP; could be part of cellulose cross-feeding communities. Some associations with Akkermansia, potentially </w:t>
      </w:r>
      <w:proofErr w:type="spellStart"/>
      <w:r>
        <w:rPr>
          <w:rFonts w:ascii="Arial" w:hAnsi="Arial" w:cs="Arial"/>
        </w:rPr>
        <w:t>mucosally</w:t>
      </w:r>
      <w:proofErr w:type="spellEnd"/>
      <w:r>
        <w:rPr>
          <w:rFonts w:ascii="Arial" w:hAnsi="Arial" w:cs="Arial"/>
        </w:rPr>
        <w:t xml:space="preserve"> associated…; overall seeing more associations on </w:t>
      </w:r>
      <w:proofErr w:type="gramStart"/>
      <w:r>
        <w:rPr>
          <w:rFonts w:ascii="Arial" w:hAnsi="Arial" w:cs="Arial"/>
        </w:rPr>
        <w:t>LP?...</w:t>
      </w:r>
      <w:proofErr w:type="gramEnd"/>
      <w:r>
        <w:rPr>
          <w:rFonts w:ascii="Arial" w:hAnsi="Arial" w:cs="Arial"/>
        </w:rPr>
        <w:t xml:space="preserve">; …increased association and abundance of f. </w:t>
      </w:r>
      <w:proofErr w:type="spellStart"/>
      <w:r>
        <w:rPr>
          <w:rFonts w:ascii="Arial" w:hAnsi="Arial" w:cs="Arial"/>
        </w:rPr>
        <w:t>rodentium</w:t>
      </w:r>
      <w:proofErr w:type="spellEnd"/>
      <w:r>
        <w:rPr>
          <w:rFonts w:ascii="Arial" w:hAnsi="Arial" w:cs="Arial"/>
        </w:rPr>
        <w:t xml:space="preserve">…? </w:t>
      </w:r>
    </w:p>
    <w:p w14:paraId="4AF7D6EE" w14:textId="77777777" w:rsidR="00620F59" w:rsidRDefault="00620F59" w:rsidP="00620F59">
      <w:pPr>
        <w:tabs>
          <w:tab w:val="center" w:pos="4680"/>
        </w:tabs>
        <w:rPr>
          <w:rFonts w:ascii="Arial" w:hAnsi="Arial" w:cs="Arial"/>
        </w:rPr>
      </w:pPr>
    </w:p>
    <w:p w14:paraId="20FD3EEE" w14:textId="77777777" w:rsidR="00620F59" w:rsidRDefault="00620F59" w:rsidP="00620F59">
      <w:pPr>
        <w:tabs>
          <w:tab w:val="center" w:pos="4680"/>
        </w:tabs>
        <w:rPr>
          <w:rFonts w:ascii="Arial" w:hAnsi="Arial" w:cs="Arial"/>
        </w:rPr>
      </w:pPr>
      <w:r>
        <w:rPr>
          <w:rFonts w:ascii="Arial" w:hAnsi="Arial" w:cs="Arial"/>
        </w:rPr>
        <w:t xml:space="preserve">Akkermansia Otu2 and Clostridium </w:t>
      </w:r>
      <w:proofErr w:type="spellStart"/>
      <w:r>
        <w:rPr>
          <w:rFonts w:ascii="Arial" w:hAnsi="Arial" w:cs="Arial"/>
        </w:rPr>
        <w:t>XIVa</w:t>
      </w:r>
      <w:proofErr w:type="spellEnd"/>
      <w:r>
        <w:rPr>
          <w:rFonts w:ascii="Arial" w:hAnsi="Arial" w:cs="Arial"/>
        </w:rPr>
        <w:t xml:space="preserve"> Otu7 were largely present in assemblages that significantly increased in abundance on all three dietary perturbations (HF, HFHF, and LP), but exhibited different associations on each diet. Akkermansia Otu2 lost its association with </w:t>
      </w:r>
      <w:proofErr w:type="spellStart"/>
      <w:r>
        <w:rPr>
          <w:rFonts w:ascii="Arial" w:hAnsi="Arial" w:cs="Arial"/>
        </w:rPr>
        <w:t>Cellosilyticim</w:t>
      </w:r>
      <w:proofErr w:type="spellEnd"/>
      <w:r>
        <w:rPr>
          <w:rFonts w:ascii="Arial" w:hAnsi="Arial" w:cs="Arial"/>
        </w:rPr>
        <w:t xml:space="preserve"> Otu**</w:t>
      </w:r>
      <w:proofErr w:type="gramStart"/>
      <w:r>
        <w:rPr>
          <w:rFonts w:ascii="Arial" w:hAnsi="Arial" w:cs="Arial"/>
        </w:rPr>
        <w:t>*, but</w:t>
      </w:r>
      <w:proofErr w:type="gramEnd"/>
      <w:r>
        <w:rPr>
          <w:rFonts w:ascii="Arial" w:hAnsi="Arial" w:cs="Arial"/>
        </w:rPr>
        <w:t xml:space="preserve"> gained associations with more taxa on HF (**cite figure). On HFHF, Akkermansia increased largely on its own. Assemblage A52 contained largely only Akkermansia (…percentage) and increased significantly (BF&gt;100). Consequently, it lost its associations with other taxa. Indicating metabolic independence and diet-specific advantages… On the LP, assemblage A52 also increased significantly, but so did many other Akkermansia containing assemblages, with multi-way associations. </w:t>
      </w:r>
      <w:proofErr w:type="gramStart"/>
      <w:r>
        <w:rPr>
          <w:rFonts w:ascii="Arial" w:hAnsi="Arial" w:cs="Arial"/>
        </w:rPr>
        <w:t>Consequently</w:t>
      </w:r>
      <w:proofErr w:type="gramEnd"/>
      <w:r>
        <w:rPr>
          <w:rFonts w:ascii="Arial" w:hAnsi="Arial" w:cs="Arial"/>
        </w:rPr>
        <w:t xml:space="preserve"> it gained associations…</w:t>
      </w:r>
    </w:p>
    <w:p w14:paraId="2E63FB77" w14:textId="77777777" w:rsidR="00620F59" w:rsidRDefault="00620F59" w:rsidP="00620F59">
      <w:pPr>
        <w:tabs>
          <w:tab w:val="center" w:pos="4680"/>
        </w:tabs>
        <w:ind w:left="720"/>
        <w:rPr>
          <w:rFonts w:ascii="Arial" w:hAnsi="Arial" w:cs="Arial"/>
        </w:rPr>
      </w:pPr>
      <w:r>
        <w:rPr>
          <w:rFonts w:ascii="Arial" w:hAnsi="Arial" w:cs="Arial"/>
        </w:rPr>
        <w:t xml:space="preserve">Discussion… given metabolic independence; </w:t>
      </w:r>
      <w:proofErr w:type="spellStart"/>
      <w:r>
        <w:rPr>
          <w:rFonts w:ascii="Arial" w:hAnsi="Arial" w:cs="Arial"/>
        </w:rPr>
        <w:t>associatins</w:t>
      </w:r>
      <w:proofErr w:type="spellEnd"/>
      <w:r>
        <w:rPr>
          <w:rFonts w:ascii="Arial" w:hAnsi="Arial" w:cs="Arial"/>
        </w:rPr>
        <w:t xml:space="preserve"> on LP likely taxa </w:t>
      </w:r>
      <w:proofErr w:type="spellStart"/>
      <w:r>
        <w:rPr>
          <w:rFonts w:ascii="Arial" w:hAnsi="Arial" w:cs="Arial"/>
        </w:rPr>
        <w:t>benefitng</w:t>
      </w:r>
      <w:proofErr w:type="spellEnd"/>
      <w:r>
        <w:rPr>
          <w:rFonts w:ascii="Arial" w:hAnsi="Arial" w:cs="Arial"/>
        </w:rPr>
        <w:t xml:space="preserve"> from Akkermansia?...</w:t>
      </w:r>
    </w:p>
    <w:p w14:paraId="4CB2D740" w14:textId="77777777" w:rsidR="00620F59" w:rsidRDefault="00620F59" w:rsidP="00620F59">
      <w:pPr>
        <w:tabs>
          <w:tab w:val="center" w:pos="4680"/>
        </w:tabs>
        <w:rPr>
          <w:rFonts w:ascii="Arial" w:hAnsi="Arial" w:cs="Arial"/>
        </w:rPr>
      </w:pPr>
      <w:r>
        <w:rPr>
          <w:rFonts w:ascii="Arial" w:hAnsi="Arial" w:cs="Arial"/>
        </w:rPr>
        <w:t xml:space="preserve">Clostridium </w:t>
      </w:r>
      <w:proofErr w:type="spellStart"/>
      <w:r>
        <w:rPr>
          <w:rFonts w:ascii="Arial" w:hAnsi="Arial" w:cs="Arial"/>
        </w:rPr>
        <w:t>XIVa</w:t>
      </w:r>
      <w:proofErr w:type="spellEnd"/>
      <w:r>
        <w:rPr>
          <w:rFonts w:ascii="Arial" w:hAnsi="Arial" w:cs="Arial"/>
        </w:rPr>
        <w:t xml:space="preserve"> also largely increased on its own, on HF and LP. Lost associations on </w:t>
      </w:r>
      <w:proofErr w:type="gramStart"/>
      <w:r>
        <w:rPr>
          <w:rFonts w:ascii="Arial" w:hAnsi="Arial" w:cs="Arial"/>
        </w:rPr>
        <w:t>HF, but</w:t>
      </w:r>
      <w:proofErr w:type="gramEnd"/>
      <w:r>
        <w:rPr>
          <w:rFonts w:ascii="Arial" w:hAnsi="Arial" w:cs="Arial"/>
        </w:rPr>
        <w:t xml:space="preserve"> gained more on LP.</w:t>
      </w:r>
    </w:p>
    <w:p w14:paraId="03F895FC" w14:textId="77777777" w:rsidR="00620F59" w:rsidRDefault="00620F59" w:rsidP="00620F59">
      <w:pPr>
        <w:tabs>
          <w:tab w:val="center" w:pos="4680"/>
        </w:tabs>
        <w:rPr>
          <w:rFonts w:ascii="Arial" w:hAnsi="Arial" w:cs="Arial"/>
        </w:rPr>
      </w:pPr>
      <w:r>
        <w:rPr>
          <w:rFonts w:ascii="Arial" w:hAnsi="Arial" w:cs="Arial"/>
        </w:rPr>
        <w:t>Turicibacter decreased on its own in HF (Assemblage A60; BF…</w:t>
      </w:r>
      <w:proofErr w:type="gramStart"/>
      <w:r>
        <w:rPr>
          <w:rFonts w:ascii="Arial" w:hAnsi="Arial" w:cs="Arial"/>
        </w:rPr>
        <w:t>), and</w:t>
      </w:r>
      <w:proofErr w:type="gramEnd"/>
      <w:r>
        <w:rPr>
          <w:rFonts w:ascii="Arial" w:hAnsi="Arial" w:cs="Arial"/>
        </w:rPr>
        <w:t xml:space="preserve"> gained associations with other taxa. Was not largely present in assemblages perturbed on LP. Had most associations on HF and HFHF. Lactobacillus had few associations on most diets. ***makes sense since upper GI, existed largely in assemblage on its own (***cite full figure). Assemblage A67 decreased significantly on LP, containing largely just Lactobacillus. Some other lactobacillus containing assemblages increased. Accordingly, Lactobacillus </w:t>
      </w:r>
      <w:proofErr w:type="gramStart"/>
      <w:r>
        <w:rPr>
          <w:rFonts w:ascii="Arial" w:hAnsi="Arial" w:cs="Arial"/>
        </w:rPr>
        <w:t>associated</w:t>
      </w:r>
      <w:proofErr w:type="gramEnd"/>
      <w:r>
        <w:rPr>
          <w:rFonts w:ascii="Arial" w:hAnsi="Arial" w:cs="Arial"/>
        </w:rPr>
        <w:t xml:space="preserve"> with more taxa on LP.</w:t>
      </w:r>
    </w:p>
    <w:p w14:paraId="729E8EF4" w14:textId="77777777" w:rsidR="00620F59" w:rsidRDefault="00620F59" w:rsidP="00620F59">
      <w:pPr>
        <w:tabs>
          <w:tab w:val="center" w:pos="4680"/>
        </w:tabs>
        <w:rPr>
          <w:rFonts w:ascii="Arial" w:hAnsi="Arial" w:cs="Arial"/>
        </w:rPr>
      </w:pPr>
      <w:r>
        <w:rPr>
          <w:rFonts w:ascii="Arial" w:hAnsi="Arial" w:cs="Arial"/>
        </w:rPr>
        <w:t xml:space="preserve">Eubacterium </w:t>
      </w:r>
      <w:proofErr w:type="spellStart"/>
      <w:r>
        <w:rPr>
          <w:rFonts w:ascii="Arial" w:hAnsi="Arial" w:cs="Arial"/>
        </w:rPr>
        <w:t>copro</w:t>
      </w:r>
      <w:proofErr w:type="spellEnd"/>
      <w:r>
        <w:rPr>
          <w:rFonts w:ascii="Arial" w:hAnsi="Arial" w:cs="Arial"/>
        </w:rPr>
        <w:t xml:space="preserve">… had fewest associations on HF and </w:t>
      </w:r>
      <w:proofErr w:type="gramStart"/>
      <w:r>
        <w:rPr>
          <w:rFonts w:ascii="Arial" w:hAnsi="Arial" w:cs="Arial"/>
        </w:rPr>
        <w:t>HFHF, and</w:t>
      </w:r>
      <w:proofErr w:type="gramEnd"/>
      <w:r>
        <w:rPr>
          <w:rFonts w:ascii="Arial" w:hAnsi="Arial" w:cs="Arial"/>
        </w:rPr>
        <w:t xml:space="preserve"> gained the most on LP. </w:t>
      </w:r>
    </w:p>
    <w:p w14:paraId="47DF1F80" w14:textId="77777777" w:rsidR="00620F59" w:rsidRDefault="00620F59" w:rsidP="00620F59">
      <w:pPr>
        <w:tabs>
          <w:tab w:val="center" w:pos="4680"/>
        </w:tabs>
        <w:rPr>
          <w:rFonts w:ascii="Arial" w:hAnsi="Arial" w:cs="Arial"/>
        </w:rPr>
      </w:pPr>
      <w:r>
        <w:rPr>
          <w:rFonts w:ascii="Arial" w:hAnsi="Arial" w:cs="Arial"/>
        </w:rPr>
        <w:t>***figure notes:</w:t>
      </w:r>
    </w:p>
    <w:p w14:paraId="55C84AE3" w14:textId="77777777" w:rsidR="00620F59" w:rsidRDefault="00620F59" w:rsidP="00620F59">
      <w:pPr>
        <w:pStyle w:val="ListParagraph"/>
        <w:numPr>
          <w:ilvl w:val="0"/>
          <w:numId w:val="1"/>
        </w:numPr>
        <w:tabs>
          <w:tab w:val="center" w:pos="4680"/>
        </w:tabs>
        <w:rPr>
          <w:rFonts w:ascii="Arial" w:hAnsi="Arial" w:cs="Arial"/>
        </w:rPr>
      </w:pPr>
      <w:r>
        <w:rPr>
          <w:rFonts w:ascii="Arial" w:hAnsi="Arial" w:cs="Arial"/>
        </w:rPr>
        <w:lastRenderedPageBreak/>
        <w:t xml:space="preserve">Include </w:t>
      </w:r>
      <w:proofErr w:type="spellStart"/>
      <w:r>
        <w:rPr>
          <w:rFonts w:ascii="Arial" w:hAnsi="Arial" w:cs="Arial"/>
        </w:rPr>
        <w:t>otu</w:t>
      </w:r>
      <w:proofErr w:type="spellEnd"/>
      <w:r>
        <w:rPr>
          <w:rFonts w:ascii="Arial" w:hAnsi="Arial" w:cs="Arial"/>
        </w:rPr>
        <w:t xml:space="preserve"> label</w:t>
      </w:r>
      <w:r w:rsidRPr="00BF280B">
        <w:rPr>
          <w:rFonts w:ascii="Arial" w:hAnsi="Arial" w:cs="Arial"/>
        </w:rPr>
        <w:t xml:space="preserve"> </w:t>
      </w:r>
    </w:p>
    <w:p w14:paraId="7FEDDB0D" w14:textId="77777777" w:rsidR="00620F59" w:rsidRPr="00BF280B" w:rsidRDefault="00620F59" w:rsidP="00620F59">
      <w:pPr>
        <w:pStyle w:val="ListParagraph"/>
        <w:numPr>
          <w:ilvl w:val="0"/>
          <w:numId w:val="1"/>
        </w:numPr>
        <w:tabs>
          <w:tab w:val="center" w:pos="4680"/>
        </w:tabs>
        <w:rPr>
          <w:rFonts w:ascii="Arial" w:hAnsi="Arial" w:cs="Arial"/>
        </w:rPr>
      </w:pPr>
      <w:r>
        <w:rPr>
          <w:rFonts w:ascii="Arial" w:hAnsi="Arial" w:cs="Arial"/>
        </w:rPr>
        <w:t>Annotate main full figure with bayes factors (use root 10, 10, 100)</w:t>
      </w:r>
    </w:p>
    <w:p w14:paraId="62F973D6" w14:textId="77777777" w:rsidR="00620F59" w:rsidRDefault="00620F59" w:rsidP="00620F59">
      <w:pPr>
        <w:tabs>
          <w:tab w:val="center" w:pos="4680"/>
        </w:tabs>
        <w:ind w:left="720"/>
        <w:rPr>
          <w:rFonts w:ascii="Arial" w:hAnsi="Arial" w:cs="Arial"/>
        </w:rPr>
      </w:pPr>
    </w:p>
    <w:p w14:paraId="16DDCB29" w14:textId="77777777" w:rsidR="00620F59" w:rsidRDefault="00620F59" w:rsidP="00620F59">
      <w:pPr>
        <w:tabs>
          <w:tab w:val="center" w:pos="4680"/>
        </w:tabs>
        <w:rPr>
          <w:rFonts w:ascii="Arial" w:hAnsi="Arial" w:cs="Arial"/>
        </w:rPr>
      </w:pPr>
      <w:r>
        <w:rPr>
          <w:rFonts w:ascii="Arial" w:hAnsi="Arial" w:cs="Arial"/>
        </w:rPr>
        <w:t>………………..</w:t>
      </w:r>
    </w:p>
    <w:p w14:paraId="55C7A561" w14:textId="77777777" w:rsidR="00620F59" w:rsidRDefault="00620F59" w:rsidP="00620F59">
      <w:pPr>
        <w:tabs>
          <w:tab w:val="center" w:pos="4680"/>
        </w:tabs>
        <w:rPr>
          <w:rFonts w:ascii="Arial" w:hAnsi="Arial" w:cs="Arial"/>
        </w:rPr>
      </w:pPr>
      <w:r>
        <w:rPr>
          <w:rFonts w:ascii="Arial" w:hAnsi="Arial" w:cs="Arial"/>
        </w:rPr>
        <w:t xml:space="preserve">Many significantly perturbed assemblages contained predominantly just a single taxon. ***those with only one taxon above 0.01 abundance…*** Assemblage A60 was significantly decreased on the HF diet and predominantly contained Otu3 Turicibacter (***percentage). Indicates that it </w:t>
      </w:r>
      <w:proofErr w:type="spellStart"/>
      <w:proofErr w:type="gramStart"/>
      <w:r>
        <w:rPr>
          <w:rFonts w:ascii="Arial" w:hAnsi="Arial" w:cs="Arial"/>
        </w:rPr>
        <w:t>maybe</w:t>
      </w:r>
      <w:proofErr w:type="spellEnd"/>
      <w:proofErr w:type="gramEnd"/>
      <w:r>
        <w:rPr>
          <w:rFonts w:ascii="Arial" w:hAnsi="Arial" w:cs="Arial"/>
        </w:rPr>
        <w:t xml:space="preserve"> more metabolically independent. Previous studies have also shown </w:t>
      </w:r>
      <w:proofErr w:type="gramStart"/>
      <w:r>
        <w:rPr>
          <w:rFonts w:ascii="Arial" w:hAnsi="Arial" w:cs="Arial"/>
        </w:rPr>
        <w:t>the</w:t>
      </w:r>
      <w:proofErr w:type="gramEnd"/>
      <w:r>
        <w:rPr>
          <w:rFonts w:ascii="Arial" w:hAnsi="Arial" w:cs="Arial"/>
        </w:rPr>
        <w:t xml:space="preserve"> decrease on HF diet (***cite). A52 significantly increased on HFHF and LP diets. High fiber has been linked to mucosal thickening… (discussion? -&gt; </w:t>
      </w:r>
      <w:proofErr w:type="gramStart"/>
      <w:r>
        <w:rPr>
          <w:rFonts w:ascii="Arial" w:hAnsi="Arial" w:cs="Arial"/>
        </w:rPr>
        <w:t>also</w:t>
      </w:r>
      <w:proofErr w:type="gramEnd"/>
      <w:r>
        <w:rPr>
          <w:rFonts w:ascii="Arial" w:hAnsi="Arial" w:cs="Arial"/>
        </w:rPr>
        <w:t xml:space="preserve"> low protein, and cellulose…). A57 increased on HF and LP and contained largely Otu7 clostridium. (***both diets higher on cellulose… ***ref table). A67 </w:t>
      </w:r>
      <w:proofErr w:type="spellStart"/>
      <w:r>
        <w:rPr>
          <w:rFonts w:ascii="Arial" w:hAnsi="Arial" w:cs="Arial"/>
        </w:rPr>
        <w:t>signifcantly</w:t>
      </w:r>
      <w:proofErr w:type="spellEnd"/>
      <w:r>
        <w:rPr>
          <w:rFonts w:ascii="Arial" w:hAnsi="Arial" w:cs="Arial"/>
        </w:rPr>
        <w:t xml:space="preserve"> </w:t>
      </w:r>
      <w:proofErr w:type="spellStart"/>
      <w:r>
        <w:rPr>
          <w:rFonts w:ascii="Arial" w:hAnsi="Arial" w:cs="Arial"/>
        </w:rPr>
        <w:t>decreasd</w:t>
      </w:r>
      <w:proofErr w:type="spellEnd"/>
      <w:r>
        <w:rPr>
          <w:rFonts w:ascii="Arial" w:hAnsi="Arial" w:cs="Arial"/>
        </w:rPr>
        <w:t xml:space="preserve"> on LP and contained Otu1 lactobacillus… </w:t>
      </w:r>
    </w:p>
    <w:p w14:paraId="672070FF" w14:textId="77777777" w:rsidR="00620F59" w:rsidRPr="00BF280B" w:rsidRDefault="00620F59" w:rsidP="00620F59">
      <w:pPr>
        <w:spacing w:line="278" w:lineRule="auto"/>
        <w:ind w:left="720"/>
        <w:rPr>
          <w:rFonts w:ascii="Arial" w:hAnsi="Arial" w:cs="Arial"/>
        </w:rPr>
      </w:pPr>
      <w:r w:rsidRPr="00BF280B">
        <w:rPr>
          <w:rFonts w:ascii="Arial" w:hAnsi="Arial" w:cs="Arial"/>
        </w:rPr>
        <w:t xml:space="preserve">Of the significantly perturbed assemblages, </w:t>
      </w:r>
      <w:r>
        <w:rPr>
          <w:rFonts w:ascii="Arial" w:hAnsi="Arial" w:cs="Arial"/>
        </w:rPr>
        <w:t xml:space="preserve">19 contained just a single taxon </w:t>
      </w:r>
      <w:r w:rsidRPr="00BF280B">
        <w:rPr>
          <w:rFonts w:ascii="Arial" w:hAnsi="Arial" w:cs="Arial"/>
        </w:rPr>
        <w:t>(</w:t>
      </w:r>
      <w:r w:rsidRPr="00BF280B">
        <w:rPr>
          <w:rFonts w:ascii="Arial" w:hAnsi="Arial" w:cs="Arial"/>
          <w:b/>
          <w:bCs/>
        </w:rPr>
        <w:fldChar w:fldCharType="begin"/>
      </w:r>
      <w:r w:rsidRPr="00BF280B">
        <w:rPr>
          <w:rFonts w:ascii="Arial" w:hAnsi="Arial" w:cs="Arial"/>
          <w:b/>
          <w:bCs/>
        </w:rPr>
        <w:instrText xml:space="preserve"> REF _Ref162876272 \h  \* MERGEFORMAT </w:instrText>
      </w:r>
      <w:r w:rsidRPr="00BF280B">
        <w:rPr>
          <w:rFonts w:ascii="Arial" w:hAnsi="Arial" w:cs="Arial"/>
          <w:b/>
          <w:bCs/>
        </w:rPr>
      </w:r>
      <w:r w:rsidRPr="00BF280B">
        <w:rPr>
          <w:rFonts w:ascii="Arial" w:hAnsi="Arial" w:cs="Arial"/>
          <w:b/>
          <w:bCs/>
        </w:rPr>
        <w:fldChar w:fldCharType="separate"/>
      </w:r>
      <w:r w:rsidRPr="00BF280B">
        <w:rPr>
          <w:rFonts w:ascii="Arial" w:hAnsi="Arial" w:cs="Arial"/>
          <w:b/>
          <w:bCs/>
        </w:rPr>
        <w:t xml:space="preserve">Figure </w:t>
      </w:r>
      <w:r w:rsidRPr="00BF280B">
        <w:rPr>
          <w:rFonts w:ascii="Arial" w:hAnsi="Arial" w:cs="Arial"/>
          <w:b/>
          <w:bCs/>
          <w:noProof/>
        </w:rPr>
        <w:t>6</w:t>
      </w:r>
      <w:r w:rsidRPr="00BF280B">
        <w:rPr>
          <w:rFonts w:ascii="Arial" w:hAnsi="Arial" w:cs="Arial"/>
          <w:b/>
          <w:bCs/>
        </w:rPr>
        <w:fldChar w:fldCharType="end"/>
      </w:r>
      <w:r w:rsidRPr="00BF280B">
        <w:rPr>
          <w:rFonts w:ascii="Arial" w:hAnsi="Arial" w:cs="Arial"/>
          <w:b/>
          <w:bCs/>
        </w:rPr>
        <w:t>)</w:t>
      </w:r>
      <w:r>
        <w:rPr>
          <w:rFonts w:ascii="Arial" w:hAnsi="Arial" w:cs="Arial"/>
          <w:b/>
          <w:bCs/>
        </w:rPr>
        <w:t xml:space="preserve">, </w:t>
      </w:r>
      <w:r>
        <w:rPr>
          <w:rFonts w:ascii="Arial" w:hAnsi="Arial" w:cs="Arial"/>
        </w:rPr>
        <w:t>representing potentially metabolically independent taxa that rely specifically on resources from a given diet. ***examples…</w:t>
      </w:r>
    </w:p>
    <w:p w14:paraId="629BE304" w14:textId="77777777" w:rsidR="00620F59" w:rsidRDefault="00620F59" w:rsidP="00620F59">
      <w:pPr>
        <w:tabs>
          <w:tab w:val="center" w:pos="4680"/>
        </w:tabs>
        <w:rPr>
          <w:rFonts w:ascii="Arial" w:hAnsi="Arial" w:cs="Arial"/>
        </w:rPr>
      </w:pPr>
      <w:r>
        <w:rPr>
          <w:rFonts w:ascii="Arial" w:hAnsi="Arial" w:cs="Arial"/>
        </w:rPr>
        <w:t xml:space="preserve">[***shorter </w:t>
      </w:r>
      <w:proofErr w:type="gramStart"/>
      <w:r>
        <w:rPr>
          <w:rFonts w:ascii="Arial" w:hAnsi="Arial" w:cs="Arial"/>
        </w:rPr>
        <w:t>discussion]…</w:t>
      </w:r>
      <w:proofErr w:type="gramEnd"/>
      <w:r>
        <w:rPr>
          <w:rFonts w:ascii="Arial" w:hAnsi="Arial" w:cs="Arial"/>
        </w:rPr>
        <w:t xml:space="preserve"> Many significantly perturbed assemblages also contained multi-way associations between many taxa </w:t>
      </w:r>
      <w:r w:rsidRPr="00BE0EE4">
        <w:rPr>
          <w:rFonts w:ascii="Arial" w:hAnsi="Arial" w:cs="Arial"/>
        </w:rPr>
        <w:t>(</w:t>
      </w:r>
      <w:r w:rsidRPr="00BE0EE4">
        <w:rPr>
          <w:rFonts w:ascii="Arial" w:hAnsi="Arial" w:cs="Arial"/>
          <w:b/>
          <w:bCs/>
        </w:rPr>
        <w:fldChar w:fldCharType="begin"/>
      </w:r>
      <w:r w:rsidRPr="00BE0EE4">
        <w:rPr>
          <w:rFonts w:ascii="Arial" w:hAnsi="Arial" w:cs="Arial"/>
          <w:b/>
          <w:bCs/>
        </w:rPr>
        <w:instrText xml:space="preserve"> REF _Ref162876272 \h  \* MERGEFORMAT </w:instrText>
      </w:r>
      <w:r w:rsidRPr="00BE0EE4">
        <w:rPr>
          <w:rFonts w:ascii="Arial" w:hAnsi="Arial" w:cs="Arial"/>
          <w:b/>
          <w:bCs/>
        </w:rPr>
      </w:r>
      <w:r w:rsidRPr="00BE0EE4">
        <w:rPr>
          <w:rFonts w:ascii="Arial" w:hAnsi="Arial" w:cs="Arial"/>
          <w:b/>
          <w:bCs/>
        </w:rPr>
        <w:fldChar w:fldCharType="separate"/>
      </w:r>
      <w:r w:rsidRPr="00BE0EE4">
        <w:rPr>
          <w:rFonts w:ascii="Arial" w:hAnsi="Arial" w:cs="Arial"/>
          <w:b/>
          <w:bCs/>
        </w:rPr>
        <w:t xml:space="preserve">Figure </w:t>
      </w:r>
      <w:r w:rsidRPr="00BE0EE4">
        <w:rPr>
          <w:rFonts w:ascii="Arial" w:hAnsi="Arial" w:cs="Arial"/>
          <w:b/>
          <w:bCs/>
          <w:noProof/>
        </w:rPr>
        <w:t>6</w:t>
      </w:r>
      <w:r w:rsidRPr="00BE0EE4">
        <w:rPr>
          <w:rFonts w:ascii="Arial" w:hAnsi="Arial" w:cs="Arial"/>
          <w:b/>
          <w:bCs/>
        </w:rPr>
        <w:fldChar w:fldCharType="end"/>
      </w:r>
      <w:r w:rsidRPr="00BE0EE4">
        <w:rPr>
          <w:rFonts w:ascii="Arial" w:hAnsi="Arial" w:cs="Arial"/>
          <w:b/>
          <w:bCs/>
        </w:rPr>
        <w:t>)</w:t>
      </w:r>
      <w:r>
        <w:rPr>
          <w:rFonts w:ascii="Arial" w:hAnsi="Arial" w:cs="Arial"/>
          <w:b/>
          <w:bCs/>
        </w:rPr>
        <w:t xml:space="preserve">. </w:t>
      </w:r>
      <w:r>
        <w:rPr>
          <w:rFonts w:ascii="Arial" w:hAnsi="Arial" w:cs="Arial"/>
        </w:rPr>
        <w:t xml:space="preserve">HF and LP had some similar </w:t>
      </w:r>
      <w:proofErr w:type="gramStart"/>
      <w:r>
        <w:rPr>
          <w:rFonts w:ascii="Arial" w:hAnsi="Arial" w:cs="Arial"/>
        </w:rPr>
        <w:t>increases?,</w:t>
      </w:r>
      <w:proofErr w:type="gramEnd"/>
      <w:r>
        <w:rPr>
          <w:rFonts w:ascii="Arial" w:hAnsi="Arial" w:cs="Arial"/>
        </w:rPr>
        <w:t xml:space="preserve"> </w:t>
      </w:r>
      <w:proofErr w:type="gramStart"/>
      <w:r>
        <w:rPr>
          <w:rFonts w:ascii="Arial" w:hAnsi="Arial" w:cs="Arial"/>
        </w:rPr>
        <w:t>may be</w:t>
      </w:r>
      <w:proofErr w:type="gramEnd"/>
      <w:r>
        <w:rPr>
          <w:rFonts w:ascii="Arial" w:hAnsi="Arial" w:cs="Arial"/>
        </w:rPr>
        <w:t xml:space="preserve"> cellulose-cross-feeding. Potential mucosal thinning on HF may be leading to increases in Akkermansia associated assemblages ***examples. Many assemblages increased on LP contained multiple taxa (***may be overall higher degree of </w:t>
      </w:r>
      <w:proofErr w:type="gramStart"/>
      <w:r>
        <w:rPr>
          <w:rFonts w:ascii="Arial" w:hAnsi="Arial" w:cs="Arial"/>
        </w:rPr>
        <w:t>connectivity?…</w:t>
      </w:r>
      <w:proofErr w:type="gramEnd"/>
      <w:r>
        <w:rPr>
          <w:rFonts w:ascii="Arial" w:hAnsi="Arial" w:cs="Arial"/>
        </w:rPr>
        <w:t>). Lack of resources in diet may be leading to more cross-feeding interactions –though more speculative. ***Also increased cellulose, and may be switching from amino acid to carb utilization…</w:t>
      </w:r>
    </w:p>
    <w:p w14:paraId="1160FE60" w14:textId="77777777" w:rsidR="00620F59" w:rsidRPr="00BF280B" w:rsidRDefault="00620F59" w:rsidP="00620F59">
      <w:pPr>
        <w:tabs>
          <w:tab w:val="center" w:pos="4680"/>
        </w:tabs>
        <w:rPr>
          <w:rFonts w:ascii="Arial" w:hAnsi="Arial" w:cs="Arial"/>
        </w:rPr>
      </w:pPr>
      <w:r>
        <w:rPr>
          <w:rFonts w:ascii="Arial" w:hAnsi="Arial" w:cs="Arial"/>
        </w:rPr>
        <w:t xml:space="preserve">[***focus is here – </w:t>
      </w:r>
      <w:proofErr w:type="spellStart"/>
      <w:r>
        <w:rPr>
          <w:rFonts w:ascii="Arial" w:hAnsi="Arial" w:cs="Arial"/>
        </w:rPr>
        <w:t>suborganize</w:t>
      </w:r>
      <w:proofErr w:type="spellEnd"/>
      <w:r>
        <w:rPr>
          <w:rFonts w:ascii="Arial" w:hAnsi="Arial" w:cs="Arial"/>
        </w:rPr>
        <w:t xml:space="preserve"> (subthemes) and split into paragraphs</w:t>
      </w:r>
      <w:proofErr w:type="gramStart"/>
      <w:r>
        <w:rPr>
          <w:rFonts w:ascii="Arial" w:hAnsi="Arial" w:cs="Arial"/>
        </w:rPr>
        <w:t>…]…</w:t>
      </w:r>
      <w:proofErr w:type="gramEnd"/>
      <w:r>
        <w:rPr>
          <w:rFonts w:ascii="Arial" w:hAnsi="Arial" w:cs="Arial"/>
        </w:rPr>
        <w:t xml:space="preserve"> </w:t>
      </w:r>
    </w:p>
    <w:p w14:paraId="510B6E42" w14:textId="77777777" w:rsidR="00620F59" w:rsidRDefault="00620F59" w:rsidP="00620F59">
      <w:pPr>
        <w:tabs>
          <w:tab w:val="center" w:pos="4680"/>
        </w:tabs>
        <w:ind w:left="720"/>
        <w:rPr>
          <w:rFonts w:ascii="Arial" w:hAnsi="Arial" w:cs="Arial"/>
        </w:rPr>
      </w:pPr>
      <w:r>
        <w:rPr>
          <w:rFonts w:ascii="Arial" w:hAnsi="Arial" w:cs="Arial"/>
        </w:rPr>
        <w:t xml:space="preserve">***some of these may be </w:t>
      </w:r>
      <w:proofErr w:type="spellStart"/>
      <w:r>
        <w:rPr>
          <w:rFonts w:ascii="Arial" w:hAnsi="Arial" w:cs="Arial"/>
        </w:rPr>
        <w:t>mucosally</w:t>
      </w:r>
      <w:proofErr w:type="spellEnd"/>
      <w:r>
        <w:rPr>
          <w:rFonts w:ascii="Arial" w:hAnsi="Arial" w:cs="Arial"/>
        </w:rPr>
        <w:t xml:space="preserve"> associated. Changes in association were seen with Akkermansia (***also figure 7).</w:t>
      </w:r>
    </w:p>
    <w:p w14:paraId="3E91BB75" w14:textId="77777777" w:rsidR="00620F59" w:rsidRDefault="00620F59" w:rsidP="00620F59">
      <w:pPr>
        <w:spacing w:line="278" w:lineRule="auto"/>
        <w:ind w:left="360"/>
        <w:rPr>
          <w:rFonts w:ascii="Arial" w:hAnsi="Arial" w:cs="Arial"/>
        </w:rPr>
      </w:pPr>
      <w:r w:rsidRPr="00553E9C">
        <w:rPr>
          <w:rFonts w:ascii="Arial" w:hAnsi="Arial" w:cs="Arial"/>
        </w:rPr>
        <w:t xml:space="preserve">We next sought out to characterize taxa that underwent significant changes in their associations due to dietary </w:t>
      </w:r>
      <w:r>
        <w:rPr>
          <w:rFonts w:ascii="Arial" w:hAnsi="Arial" w:cs="Arial"/>
        </w:rPr>
        <w:t>changes</w:t>
      </w:r>
      <w:r w:rsidRPr="00553E9C">
        <w:rPr>
          <w:rFonts w:ascii="Arial" w:hAnsi="Arial" w:cs="Arial"/>
        </w:rPr>
        <w:t xml:space="preserve">. We saw Otu6 Eubacterium </w:t>
      </w:r>
      <w:proofErr w:type="spellStart"/>
      <w:r w:rsidRPr="00553E9C">
        <w:rPr>
          <w:rFonts w:ascii="Arial" w:hAnsi="Arial" w:cs="Arial"/>
        </w:rPr>
        <w:t>coprostanoligenes</w:t>
      </w:r>
      <w:proofErr w:type="spellEnd"/>
      <w:r w:rsidRPr="00553E9C">
        <w:rPr>
          <w:rFonts w:ascii="Arial" w:hAnsi="Arial" w:cs="Arial"/>
        </w:rPr>
        <w:t xml:space="preserve"> and Otu2 Akkermansia </w:t>
      </w:r>
      <w:r>
        <w:rPr>
          <w:rFonts w:ascii="Arial" w:hAnsi="Arial" w:cs="Arial"/>
        </w:rPr>
        <w:t>were part of many assemblages that were significantly perturbed due to dietary perturbations and underwent large changes in their associations.</w:t>
      </w:r>
    </w:p>
    <w:p w14:paraId="5C035E6E" w14:textId="0C322489" w:rsidR="006A5905" w:rsidRDefault="007F53BC">
      <w:r>
        <w:br w:type="column"/>
      </w:r>
      <w:r>
        <w:lastRenderedPageBreak/>
        <w:t>More MOUSE:</w:t>
      </w:r>
    </w:p>
    <w:p w14:paraId="5791A9CD" w14:textId="77777777" w:rsidR="008F7AB1" w:rsidRDefault="008F7AB1" w:rsidP="008F7AB1">
      <w:pPr>
        <w:pStyle w:val="ListParagraph"/>
        <w:numPr>
          <w:ilvl w:val="0"/>
          <w:numId w:val="2"/>
        </w:numPr>
        <w:tabs>
          <w:tab w:val="center" w:pos="4680"/>
        </w:tabs>
        <w:rPr>
          <w:rFonts w:ascii="Arial" w:hAnsi="Arial" w:cs="Arial"/>
        </w:rPr>
      </w:pPr>
      <w:r>
        <w:rPr>
          <w:rFonts w:ascii="Arial" w:hAnsi="Arial" w:cs="Arial"/>
        </w:rPr>
        <w:t>Dietary perturbations alter associations between taxa</w:t>
      </w:r>
    </w:p>
    <w:p w14:paraId="0A2C0EC5" w14:textId="77777777" w:rsidR="008F7AB1" w:rsidRDefault="008F7AB1" w:rsidP="008F7AB1">
      <w:pPr>
        <w:pStyle w:val="ListParagraph"/>
        <w:numPr>
          <w:ilvl w:val="1"/>
          <w:numId w:val="2"/>
        </w:numPr>
        <w:tabs>
          <w:tab w:val="center" w:pos="4680"/>
        </w:tabs>
        <w:rPr>
          <w:rFonts w:ascii="Arial" w:hAnsi="Arial" w:cs="Arial"/>
        </w:rPr>
      </w:pPr>
      <w:r>
        <w:rPr>
          <w:rFonts w:ascii="Arial" w:hAnsi="Arial" w:cs="Arial"/>
        </w:rPr>
        <w:t>HF causes significant decrease in assemblage containing Turicibacter</w:t>
      </w:r>
    </w:p>
    <w:p w14:paraId="573F4141" w14:textId="77777777" w:rsidR="008F7AB1" w:rsidRPr="00BF280B" w:rsidRDefault="008F7AB1" w:rsidP="008F7AB1">
      <w:pPr>
        <w:pStyle w:val="ListParagraph"/>
        <w:numPr>
          <w:ilvl w:val="2"/>
          <w:numId w:val="2"/>
        </w:numPr>
        <w:tabs>
          <w:tab w:val="center" w:pos="4680"/>
        </w:tabs>
        <w:rPr>
          <w:rFonts w:ascii="Arial" w:hAnsi="Arial" w:cs="Arial"/>
        </w:rPr>
      </w:pPr>
      <w:r>
        <w:rPr>
          <w:rFonts w:ascii="Arial" w:hAnsi="Arial" w:cs="Arial"/>
        </w:rPr>
        <w:t>See increase in associations from S1 to HF</w:t>
      </w:r>
    </w:p>
    <w:p w14:paraId="30B74277" w14:textId="77777777" w:rsidR="008F7AB1" w:rsidRDefault="008F7AB1" w:rsidP="008F7AB1">
      <w:pPr>
        <w:pStyle w:val="ListParagraph"/>
        <w:numPr>
          <w:ilvl w:val="2"/>
          <w:numId w:val="2"/>
        </w:numPr>
        <w:tabs>
          <w:tab w:val="center" w:pos="4680"/>
        </w:tabs>
        <w:rPr>
          <w:rFonts w:ascii="Arial" w:hAnsi="Arial" w:cs="Arial"/>
        </w:rPr>
      </w:pPr>
      <w:r>
        <w:rPr>
          <w:rFonts w:ascii="Arial" w:hAnsi="Arial" w:cs="Arial"/>
        </w:rPr>
        <w:t>Also see some associations on HFHF</w:t>
      </w:r>
    </w:p>
    <w:p w14:paraId="017D9FA2" w14:textId="77777777" w:rsidR="008F7AB1" w:rsidRDefault="008F7AB1" w:rsidP="008F7AB1">
      <w:pPr>
        <w:pStyle w:val="ListParagraph"/>
        <w:numPr>
          <w:ilvl w:val="2"/>
          <w:numId w:val="2"/>
        </w:numPr>
        <w:tabs>
          <w:tab w:val="center" w:pos="4680"/>
        </w:tabs>
        <w:rPr>
          <w:rFonts w:ascii="Arial" w:hAnsi="Arial" w:cs="Arial"/>
        </w:rPr>
      </w:pPr>
      <w:r>
        <w:rPr>
          <w:rFonts w:ascii="Arial" w:hAnsi="Arial" w:cs="Arial"/>
        </w:rPr>
        <w:t>Not strongly associated on LP</w:t>
      </w:r>
    </w:p>
    <w:p w14:paraId="4B61B981" w14:textId="77777777" w:rsidR="008F7AB1" w:rsidRDefault="008F7AB1" w:rsidP="008F7AB1">
      <w:pPr>
        <w:pStyle w:val="ListParagraph"/>
        <w:numPr>
          <w:ilvl w:val="1"/>
          <w:numId w:val="2"/>
        </w:numPr>
        <w:tabs>
          <w:tab w:val="center" w:pos="4680"/>
        </w:tabs>
        <w:rPr>
          <w:rFonts w:ascii="Arial" w:hAnsi="Arial" w:cs="Arial"/>
        </w:rPr>
      </w:pPr>
      <w:r>
        <w:rPr>
          <w:rFonts w:ascii="Arial" w:hAnsi="Arial" w:cs="Arial"/>
        </w:rPr>
        <w:t>HFHF causes significant increase in singleton Akkermansia assemblage; results in loss of associations in Akkermansia</w:t>
      </w:r>
    </w:p>
    <w:p w14:paraId="7F1677C8" w14:textId="77777777" w:rsidR="008F7AB1" w:rsidRDefault="008F7AB1" w:rsidP="008F7AB1">
      <w:pPr>
        <w:pStyle w:val="ListParagraph"/>
        <w:numPr>
          <w:ilvl w:val="2"/>
          <w:numId w:val="2"/>
        </w:numPr>
        <w:tabs>
          <w:tab w:val="center" w:pos="4680"/>
        </w:tabs>
        <w:rPr>
          <w:rFonts w:ascii="Arial" w:hAnsi="Arial" w:cs="Arial"/>
        </w:rPr>
      </w:pPr>
      <w:r>
        <w:rPr>
          <w:rFonts w:ascii="Arial" w:hAnsi="Arial" w:cs="Arial"/>
        </w:rPr>
        <w:t>Increase in associations on HF</w:t>
      </w:r>
    </w:p>
    <w:p w14:paraId="1BFE2ADF" w14:textId="77777777" w:rsidR="008F7AB1" w:rsidRDefault="008F7AB1" w:rsidP="008F7AB1">
      <w:pPr>
        <w:pStyle w:val="ListParagraph"/>
        <w:numPr>
          <w:ilvl w:val="2"/>
          <w:numId w:val="2"/>
        </w:numPr>
        <w:tabs>
          <w:tab w:val="center" w:pos="4680"/>
        </w:tabs>
        <w:rPr>
          <w:rFonts w:ascii="Arial" w:hAnsi="Arial" w:cs="Arial"/>
        </w:rPr>
      </w:pPr>
      <w:r>
        <w:rPr>
          <w:rFonts w:ascii="Arial" w:hAnsi="Arial" w:cs="Arial"/>
        </w:rPr>
        <w:t>Decrease on HFHF</w:t>
      </w:r>
    </w:p>
    <w:p w14:paraId="00BF6031" w14:textId="77777777" w:rsidR="008F7AB1" w:rsidRDefault="008F7AB1" w:rsidP="008F7AB1">
      <w:pPr>
        <w:pStyle w:val="ListParagraph"/>
        <w:numPr>
          <w:ilvl w:val="2"/>
          <w:numId w:val="2"/>
        </w:numPr>
        <w:tabs>
          <w:tab w:val="center" w:pos="4680"/>
        </w:tabs>
        <w:rPr>
          <w:rFonts w:ascii="Arial" w:hAnsi="Arial" w:cs="Arial"/>
        </w:rPr>
      </w:pPr>
      <w:r>
        <w:rPr>
          <w:rFonts w:ascii="Arial" w:hAnsi="Arial" w:cs="Arial"/>
        </w:rPr>
        <w:t>Increase in singleton assemblage, but also many others, seeing new associations on LP</w:t>
      </w:r>
    </w:p>
    <w:p w14:paraId="48D9ED99" w14:textId="77777777" w:rsidR="008F7AB1" w:rsidRDefault="008F7AB1" w:rsidP="008F7AB1">
      <w:pPr>
        <w:pStyle w:val="ListParagraph"/>
        <w:numPr>
          <w:ilvl w:val="2"/>
          <w:numId w:val="2"/>
        </w:numPr>
        <w:tabs>
          <w:tab w:val="center" w:pos="4680"/>
        </w:tabs>
        <w:rPr>
          <w:rFonts w:ascii="Arial" w:hAnsi="Arial" w:cs="Arial"/>
        </w:rPr>
      </w:pPr>
      <w:r>
        <w:rPr>
          <w:rFonts w:ascii="Arial" w:hAnsi="Arial" w:cs="Arial"/>
        </w:rPr>
        <w:t>…potentially cross-feeding and mucosal associations</w:t>
      </w:r>
    </w:p>
    <w:p w14:paraId="6B7CF074" w14:textId="77777777" w:rsidR="008F7AB1" w:rsidRDefault="008F7AB1" w:rsidP="008F7AB1">
      <w:pPr>
        <w:pStyle w:val="ListParagraph"/>
        <w:numPr>
          <w:ilvl w:val="1"/>
          <w:numId w:val="2"/>
        </w:numPr>
        <w:tabs>
          <w:tab w:val="center" w:pos="4680"/>
        </w:tabs>
        <w:rPr>
          <w:rFonts w:ascii="Arial" w:hAnsi="Arial" w:cs="Arial"/>
        </w:rPr>
      </w:pPr>
      <w:r>
        <w:rPr>
          <w:rFonts w:ascii="Arial" w:hAnsi="Arial" w:cs="Arial"/>
        </w:rPr>
        <w:t>LP causes decrease in lactobacillus singleton and increase in associations</w:t>
      </w:r>
    </w:p>
    <w:p w14:paraId="332190B2" w14:textId="77777777" w:rsidR="008F7AB1" w:rsidRDefault="008F7AB1" w:rsidP="008F7AB1">
      <w:pPr>
        <w:pStyle w:val="ListParagraph"/>
        <w:numPr>
          <w:ilvl w:val="2"/>
          <w:numId w:val="2"/>
        </w:numPr>
        <w:tabs>
          <w:tab w:val="center" w:pos="4680"/>
        </w:tabs>
        <w:rPr>
          <w:rFonts w:ascii="Arial" w:hAnsi="Arial" w:cs="Arial"/>
        </w:rPr>
      </w:pPr>
      <w:r>
        <w:rPr>
          <w:rFonts w:ascii="Arial" w:hAnsi="Arial" w:cs="Arial"/>
        </w:rPr>
        <w:t xml:space="preserve">Few associations on S1 and HF; increase with E. </w:t>
      </w:r>
      <w:proofErr w:type="spellStart"/>
      <w:r>
        <w:rPr>
          <w:rFonts w:ascii="Arial" w:hAnsi="Arial" w:cs="Arial"/>
        </w:rPr>
        <w:t>copro</w:t>
      </w:r>
      <w:proofErr w:type="spellEnd"/>
      <w:r>
        <w:rPr>
          <w:rFonts w:ascii="Arial" w:hAnsi="Arial" w:cs="Arial"/>
        </w:rPr>
        <w:t>, maybe due to abundance…</w:t>
      </w:r>
    </w:p>
    <w:p w14:paraId="29B8CE90" w14:textId="77777777" w:rsidR="008F7AB1" w:rsidRDefault="008F7AB1" w:rsidP="008F7AB1">
      <w:pPr>
        <w:pStyle w:val="ListParagraph"/>
        <w:numPr>
          <w:ilvl w:val="2"/>
          <w:numId w:val="2"/>
        </w:numPr>
        <w:tabs>
          <w:tab w:val="center" w:pos="4680"/>
        </w:tabs>
        <w:rPr>
          <w:rFonts w:ascii="Arial" w:hAnsi="Arial" w:cs="Arial"/>
        </w:rPr>
      </w:pPr>
      <w:r>
        <w:rPr>
          <w:rFonts w:ascii="Arial" w:hAnsi="Arial" w:cs="Arial"/>
        </w:rPr>
        <w:t>Loss on HFHF</w:t>
      </w:r>
    </w:p>
    <w:p w14:paraId="31D9323F" w14:textId="77777777" w:rsidR="008F7AB1" w:rsidRPr="00BF280B" w:rsidRDefault="008F7AB1" w:rsidP="008F7AB1">
      <w:pPr>
        <w:pStyle w:val="ListParagraph"/>
        <w:numPr>
          <w:ilvl w:val="2"/>
          <w:numId w:val="2"/>
        </w:numPr>
        <w:tabs>
          <w:tab w:val="center" w:pos="4680"/>
        </w:tabs>
        <w:rPr>
          <w:rFonts w:ascii="Arial" w:hAnsi="Arial" w:cs="Arial"/>
        </w:rPr>
      </w:pPr>
      <w:r>
        <w:rPr>
          <w:rFonts w:ascii="Arial" w:hAnsi="Arial" w:cs="Arial"/>
        </w:rPr>
        <w:t xml:space="preserve">Increase on LP; decreased in abundance, upper </w:t>
      </w:r>
      <w:proofErr w:type="spellStart"/>
      <w:r>
        <w:rPr>
          <w:rFonts w:ascii="Arial" w:hAnsi="Arial" w:cs="Arial"/>
        </w:rPr>
        <w:t>gi</w:t>
      </w:r>
      <w:proofErr w:type="spellEnd"/>
      <w:r>
        <w:rPr>
          <w:rFonts w:ascii="Arial" w:hAnsi="Arial" w:cs="Arial"/>
        </w:rPr>
        <w:t>…</w:t>
      </w:r>
    </w:p>
    <w:p w14:paraId="3ABA42CD" w14:textId="77777777" w:rsidR="007F53BC" w:rsidRDefault="007F53BC" w:rsidP="007F53BC">
      <w:pPr>
        <w:tabs>
          <w:tab w:val="center" w:pos="4680"/>
        </w:tabs>
        <w:ind w:left="720"/>
        <w:rPr>
          <w:rFonts w:ascii="Arial" w:hAnsi="Arial" w:cs="Arial"/>
        </w:rPr>
      </w:pPr>
    </w:p>
    <w:p w14:paraId="16A19143" w14:textId="77777777" w:rsidR="007F53BC" w:rsidRDefault="007F53BC" w:rsidP="007F53BC">
      <w:pPr>
        <w:tabs>
          <w:tab w:val="center" w:pos="4680"/>
        </w:tabs>
        <w:ind w:left="720"/>
        <w:rPr>
          <w:rFonts w:ascii="Arial" w:hAnsi="Arial" w:cs="Arial"/>
        </w:rPr>
      </w:pPr>
      <w:r>
        <w:rPr>
          <w:rFonts w:ascii="Arial" w:hAnsi="Arial" w:cs="Arial"/>
        </w:rPr>
        <w:t xml:space="preserve">Akkermansia Otu2 and Clostridium </w:t>
      </w:r>
      <w:proofErr w:type="spellStart"/>
      <w:r>
        <w:rPr>
          <w:rFonts w:ascii="Arial" w:hAnsi="Arial" w:cs="Arial"/>
        </w:rPr>
        <w:t>XIVa</w:t>
      </w:r>
      <w:proofErr w:type="spellEnd"/>
      <w:r>
        <w:rPr>
          <w:rFonts w:ascii="Arial" w:hAnsi="Arial" w:cs="Arial"/>
        </w:rPr>
        <w:t xml:space="preserve"> Otu7 were largely present in assemblages that significantly increased in abundance on all three dietary perturbations (HF, HFHF, and LP), but exhibited different associations on each diet. Akkermansia Otu2 lost its association with </w:t>
      </w:r>
      <w:proofErr w:type="spellStart"/>
      <w:r>
        <w:rPr>
          <w:rFonts w:ascii="Arial" w:hAnsi="Arial" w:cs="Arial"/>
        </w:rPr>
        <w:t>Cellosilyticim</w:t>
      </w:r>
      <w:proofErr w:type="spellEnd"/>
      <w:r>
        <w:rPr>
          <w:rFonts w:ascii="Arial" w:hAnsi="Arial" w:cs="Arial"/>
        </w:rPr>
        <w:t xml:space="preserve"> Otu**</w:t>
      </w:r>
      <w:proofErr w:type="gramStart"/>
      <w:r>
        <w:rPr>
          <w:rFonts w:ascii="Arial" w:hAnsi="Arial" w:cs="Arial"/>
        </w:rPr>
        <w:t>*, but</w:t>
      </w:r>
      <w:proofErr w:type="gramEnd"/>
      <w:r>
        <w:rPr>
          <w:rFonts w:ascii="Arial" w:hAnsi="Arial" w:cs="Arial"/>
        </w:rPr>
        <w:t xml:space="preserve"> gained associations with more taxa on HF (**cite figure). On HFHF, Akkermansia increased largely on its own. Assemblage A52 contained largely only Akkermansia (…percentage) and increased significantly (BF&gt;100). Consequently, it lost its associations with other taxa. Indicating metabolic independence and diet-specific advantages… On the LP, assemblage A52 also increased significantly, but so did many other Akkermansia containing assemblages, with multi-way associations. </w:t>
      </w:r>
      <w:proofErr w:type="gramStart"/>
      <w:r>
        <w:rPr>
          <w:rFonts w:ascii="Arial" w:hAnsi="Arial" w:cs="Arial"/>
        </w:rPr>
        <w:t>Consequently</w:t>
      </w:r>
      <w:proofErr w:type="gramEnd"/>
      <w:r>
        <w:rPr>
          <w:rFonts w:ascii="Arial" w:hAnsi="Arial" w:cs="Arial"/>
        </w:rPr>
        <w:t xml:space="preserve"> it gained associations…</w:t>
      </w:r>
    </w:p>
    <w:p w14:paraId="4F4E6233" w14:textId="77777777" w:rsidR="007F53BC" w:rsidRDefault="007F53BC" w:rsidP="007F53BC">
      <w:pPr>
        <w:tabs>
          <w:tab w:val="center" w:pos="4680"/>
        </w:tabs>
        <w:ind w:left="1440"/>
        <w:rPr>
          <w:rFonts w:ascii="Arial" w:hAnsi="Arial" w:cs="Arial"/>
        </w:rPr>
      </w:pPr>
      <w:r>
        <w:rPr>
          <w:rFonts w:ascii="Arial" w:hAnsi="Arial" w:cs="Arial"/>
        </w:rPr>
        <w:t xml:space="preserve">Discussion… given metabolic independence; </w:t>
      </w:r>
      <w:proofErr w:type="spellStart"/>
      <w:r>
        <w:rPr>
          <w:rFonts w:ascii="Arial" w:hAnsi="Arial" w:cs="Arial"/>
        </w:rPr>
        <w:t>associatins</w:t>
      </w:r>
      <w:proofErr w:type="spellEnd"/>
      <w:r>
        <w:rPr>
          <w:rFonts w:ascii="Arial" w:hAnsi="Arial" w:cs="Arial"/>
        </w:rPr>
        <w:t xml:space="preserve"> on LP likely taxa </w:t>
      </w:r>
      <w:proofErr w:type="spellStart"/>
      <w:r>
        <w:rPr>
          <w:rFonts w:ascii="Arial" w:hAnsi="Arial" w:cs="Arial"/>
        </w:rPr>
        <w:t>benefitng</w:t>
      </w:r>
      <w:proofErr w:type="spellEnd"/>
      <w:r>
        <w:rPr>
          <w:rFonts w:ascii="Arial" w:hAnsi="Arial" w:cs="Arial"/>
        </w:rPr>
        <w:t xml:space="preserve"> from Akkermansia?...</w:t>
      </w:r>
    </w:p>
    <w:p w14:paraId="0D1A1479" w14:textId="77777777" w:rsidR="007F53BC" w:rsidRDefault="007F53BC" w:rsidP="007F53BC">
      <w:pPr>
        <w:tabs>
          <w:tab w:val="center" w:pos="4680"/>
        </w:tabs>
        <w:ind w:left="720"/>
        <w:rPr>
          <w:rFonts w:ascii="Arial" w:hAnsi="Arial" w:cs="Arial"/>
        </w:rPr>
      </w:pPr>
      <w:r>
        <w:rPr>
          <w:rFonts w:ascii="Arial" w:hAnsi="Arial" w:cs="Arial"/>
        </w:rPr>
        <w:t xml:space="preserve">Clostridium </w:t>
      </w:r>
      <w:proofErr w:type="spellStart"/>
      <w:r>
        <w:rPr>
          <w:rFonts w:ascii="Arial" w:hAnsi="Arial" w:cs="Arial"/>
        </w:rPr>
        <w:t>XIVa</w:t>
      </w:r>
      <w:proofErr w:type="spellEnd"/>
      <w:r>
        <w:rPr>
          <w:rFonts w:ascii="Arial" w:hAnsi="Arial" w:cs="Arial"/>
        </w:rPr>
        <w:t xml:space="preserve"> also largely increased on its own, on HF and LP. Lost associations on </w:t>
      </w:r>
      <w:proofErr w:type="gramStart"/>
      <w:r>
        <w:rPr>
          <w:rFonts w:ascii="Arial" w:hAnsi="Arial" w:cs="Arial"/>
        </w:rPr>
        <w:t>HF, but</w:t>
      </w:r>
      <w:proofErr w:type="gramEnd"/>
      <w:r>
        <w:rPr>
          <w:rFonts w:ascii="Arial" w:hAnsi="Arial" w:cs="Arial"/>
        </w:rPr>
        <w:t xml:space="preserve"> gained more on LP.</w:t>
      </w:r>
    </w:p>
    <w:p w14:paraId="3C90268C" w14:textId="77777777" w:rsidR="007F53BC" w:rsidRDefault="007F53BC" w:rsidP="007F53BC">
      <w:pPr>
        <w:tabs>
          <w:tab w:val="center" w:pos="4680"/>
        </w:tabs>
        <w:ind w:left="720"/>
        <w:rPr>
          <w:rFonts w:ascii="Arial" w:hAnsi="Arial" w:cs="Arial"/>
        </w:rPr>
      </w:pPr>
      <w:r>
        <w:rPr>
          <w:rFonts w:ascii="Arial" w:hAnsi="Arial" w:cs="Arial"/>
        </w:rPr>
        <w:t>Turicibacter decreased on its own in HF (Assemblage A60; BF…</w:t>
      </w:r>
      <w:proofErr w:type="gramStart"/>
      <w:r>
        <w:rPr>
          <w:rFonts w:ascii="Arial" w:hAnsi="Arial" w:cs="Arial"/>
        </w:rPr>
        <w:t>), and</w:t>
      </w:r>
      <w:proofErr w:type="gramEnd"/>
      <w:r>
        <w:rPr>
          <w:rFonts w:ascii="Arial" w:hAnsi="Arial" w:cs="Arial"/>
        </w:rPr>
        <w:t xml:space="preserve"> gained associations with other taxa. Was not largely present in assemblages perturbed on LP. Had most associations on HF and HFHF. Lactobacillus had few associations on most diets. ***makes sense since upper GI, existed largely in assemblage on its own (***cite full figure). Assemblage A67 decreased significantly on LP, containing largely just Lactobacillus. Some other lactobacillus containing assemblages increased. Accordingly, Lactobacillus </w:t>
      </w:r>
      <w:proofErr w:type="gramStart"/>
      <w:r>
        <w:rPr>
          <w:rFonts w:ascii="Arial" w:hAnsi="Arial" w:cs="Arial"/>
        </w:rPr>
        <w:t>associated</w:t>
      </w:r>
      <w:proofErr w:type="gramEnd"/>
      <w:r>
        <w:rPr>
          <w:rFonts w:ascii="Arial" w:hAnsi="Arial" w:cs="Arial"/>
        </w:rPr>
        <w:t xml:space="preserve"> with more taxa on LP.</w:t>
      </w:r>
    </w:p>
    <w:p w14:paraId="0123925E" w14:textId="77777777" w:rsidR="007F53BC" w:rsidRDefault="007F53BC" w:rsidP="007F53BC">
      <w:pPr>
        <w:tabs>
          <w:tab w:val="center" w:pos="4680"/>
        </w:tabs>
        <w:ind w:left="720"/>
        <w:rPr>
          <w:rFonts w:ascii="Arial" w:hAnsi="Arial" w:cs="Arial"/>
        </w:rPr>
      </w:pPr>
      <w:r>
        <w:rPr>
          <w:rFonts w:ascii="Arial" w:hAnsi="Arial" w:cs="Arial"/>
        </w:rPr>
        <w:t xml:space="preserve">Eubacterium </w:t>
      </w:r>
      <w:proofErr w:type="spellStart"/>
      <w:r>
        <w:rPr>
          <w:rFonts w:ascii="Arial" w:hAnsi="Arial" w:cs="Arial"/>
        </w:rPr>
        <w:t>copro</w:t>
      </w:r>
      <w:proofErr w:type="spellEnd"/>
      <w:r>
        <w:rPr>
          <w:rFonts w:ascii="Arial" w:hAnsi="Arial" w:cs="Arial"/>
        </w:rPr>
        <w:t xml:space="preserve">… had fewest associations on HF and </w:t>
      </w:r>
      <w:proofErr w:type="gramStart"/>
      <w:r>
        <w:rPr>
          <w:rFonts w:ascii="Arial" w:hAnsi="Arial" w:cs="Arial"/>
        </w:rPr>
        <w:t>HFHF, and</w:t>
      </w:r>
      <w:proofErr w:type="gramEnd"/>
      <w:r>
        <w:rPr>
          <w:rFonts w:ascii="Arial" w:hAnsi="Arial" w:cs="Arial"/>
        </w:rPr>
        <w:t xml:space="preserve"> gained the most on LP. </w:t>
      </w:r>
    </w:p>
    <w:p w14:paraId="4CB2DAE4" w14:textId="77777777" w:rsidR="007F53BC" w:rsidRDefault="007F53BC" w:rsidP="007F53BC">
      <w:pPr>
        <w:tabs>
          <w:tab w:val="center" w:pos="4680"/>
        </w:tabs>
        <w:ind w:left="720"/>
        <w:rPr>
          <w:rFonts w:ascii="Arial" w:hAnsi="Arial" w:cs="Arial"/>
        </w:rPr>
      </w:pPr>
      <w:r>
        <w:rPr>
          <w:rFonts w:ascii="Arial" w:hAnsi="Arial" w:cs="Arial"/>
        </w:rPr>
        <w:lastRenderedPageBreak/>
        <w:t>***figure notes:</w:t>
      </w:r>
    </w:p>
    <w:p w14:paraId="04844642" w14:textId="77777777" w:rsidR="007F53BC" w:rsidRDefault="007F53BC" w:rsidP="007F53BC">
      <w:pPr>
        <w:pStyle w:val="ListParagraph"/>
        <w:numPr>
          <w:ilvl w:val="0"/>
          <w:numId w:val="1"/>
        </w:numPr>
        <w:tabs>
          <w:tab w:val="center" w:pos="4680"/>
        </w:tabs>
        <w:ind w:left="1440"/>
        <w:rPr>
          <w:rFonts w:ascii="Arial" w:hAnsi="Arial" w:cs="Arial"/>
        </w:rPr>
      </w:pPr>
      <w:r>
        <w:rPr>
          <w:rFonts w:ascii="Arial" w:hAnsi="Arial" w:cs="Arial"/>
        </w:rPr>
        <w:t xml:space="preserve">Include </w:t>
      </w:r>
      <w:proofErr w:type="spellStart"/>
      <w:r>
        <w:rPr>
          <w:rFonts w:ascii="Arial" w:hAnsi="Arial" w:cs="Arial"/>
        </w:rPr>
        <w:t>otu</w:t>
      </w:r>
      <w:proofErr w:type="spellEnd"/>
      <w:r>
        <w:rPr>
          <w:rFonts w:ascii="Arial" w:hAnsi="Arial" w:cs="Arial"/>
        </w:rPr>
        <w:t xml:space="preserve"> label</w:t>
      </w:r>
      <w:r w:rsidRPr="00BF280B">
        <w:rPr>
          <w:rFonts w:ascii="Arial" w:hAnsi="Arial" w:cs="Arial"/>
        </w:rPr>
        <w:t xml:space="preserve"> </w:t>
      </w:r>
    </w:p>
    <w:p w14:paraId="6188005B" w14:textId="77777777" w:rsidR="007F53BC" w:rsidRPr="00BF280B" w:rsidRDefault="007F53BC" w:rsidP="007F53BC">
      <w:pPr>
        <w:pStyle w:val="ListParagraph"/>
        <w:numPr>
          <w:ilvl w:val="0"/>
          <w:numId w:val="1"/>
        </w:numPr>
        <w:tabs>
          <w:tab w:val="center" w:pos="4680"/>
        </w:tabs>
        <w:ind w:left="1440"/>
        <w:rPr>
          <w:rFonts w:ascii="Arial" w:hAnsi="Arial" w:cs="Arial"/>
        </w:rPr>
      </w:pPr>
      <w:r>
        <w:rPr>
          <w:rFonts w:ascii="Arial" w:hAnsi="Arial" w:cs="Arial"/>
        </w:rPr>
        <w:t>Annotate main full figure with bayes factors (use root 10, 10, 100)</w:t>
      </w:r>
    </w:p>
    <w:p w14:paraId="39828D9B" w14:textId="77777777" w:rsidR="007F53BC" w:rsidRDefault="007F53BC" w:rsidP="007F53BC">
      <w:pPr>
        <w:tabs>
          <w:tab w:val="center" w:pos="4680"/>
        </w:tabs>
        <w:ind w:left="1440"/>
        <w:rPr>
          <w:rFonts w:ascii="Arial" w:hAnsi="Arial" w:cs="Arial"/>
        </w:rPr>
      </w:pPr>
    </w:p>
    <w:p w14:paraId="607F5863" w14:textId="77777777" w:rsidR="007F53BC" w:rsidRDefault="007F53BC" w:rsidP="007F53BC">
      <w:pPr>
        <w:tabs>
          <w:tab w:val="center" w:pos="4680"/>
        </w:tabs>
        <w:ind w:left="720"/>
        <w:rPr>
          <w:rFonts w:ascii="Arial" w:hAnsi="Arial" w:cs="Arial"/>
        </w:rPr>
      </w:pPr>
      <w:r>
        <w:rPr>
          <w:rFonts w:ascii="Arial" w:hAnsi="Arial" w:cs="Arial"/>
        </w:rPr>
        <w:t>………………..</w:t>
      </w:r>
    </w:p>
    <w:p w14:paraId="106EA915" w14:textId="77777777" w:rsidR="007F53BC" w:rsidRDefault="007F53BC" w:rsidP="007F53BC">
      <w:pPr>
        <w:tabs>
          <w:tab w:val="center" w:pos="4680"/>
        </w:tabs>
        <w:ind w:left="720"/>
        <w:rPr>
          <w:rFonts w:ascii="Arial" w:hAnsi="Arial" w:cs="Arial"/>
        </w:rPr>
      </w:pPr>
      <w:r>
        <w:rPr>
          <w:rFonts w:ascii="Arial" w:hAnsi="Arial" w:cs="Arial"/>
        </w:rPr>
        <w:t xml:space="preserve">Many significantly perturbed assemblages contained predominantly just a single taxon. ***those with only one taxon above 0.01 abundance…*** Assemblage A60 was significantly decreased on the HF diet and predominantly contained Otu3 Turicibacter (***percentage). Indicates that it </w:t>
      </w:r>
      <w:proofErr w:type="spellStart"/>
      <w:proofErr w:type="gramStart"/>
      <w:r>
        <w:rPr>
          <w:rFonts w:ascii="Arial" w:hAnsi="Arial" w:cs="Arial"/>
        </w:rPr>
        <w:t>maybe</w:t>
      </w:r>
      <w:proofErr w:type="spellEnd"/>
      <w:proofErr w:type="gramEnd"/>
      <w:r>
        <w:rPr>
          <w:rFonts w:ascii="Arial" w:hAnsi="Arial" w:cs="Arial"/>
        </w:rPr>
        <w:t xml:space="preserve"> more metabolically independent. Previous studies have also shown </w:t>
      </w:r>
      <w:proofErr w:type="gramStart"/>
      <w:r>
        <w:rPr>
          <w:rFonts w:ascii="Arial" w:hAnsi="Arial" w:cs="Arial"/>
        </w:rPr>
        <w:t>the</w:t>
      </w:r>
      <w:proofErr w:type="gramEnd"/>
      <w:r>
        <w:rPr>
          <w:rFonts w:ascii="Arial" w:hAnsi="Arial" w:cs="Arial"/>
        </w:rPr>
        <w:t xml:space="preserve"> decrease on HF diet (***cite). A52 significantly increased on HFHF and LP diets. High fiber has been linked to mucosal thickening… (discussion? -&gt; </w:t>
      </w:r>
      <w:proofErr w:type="gramStart"/>
      <w:r>
        <w:rPr>
          <w:rFonts w:ascii="Arial" w:hAnsi="Arial" w:cs="Arial"/>
        </w:rPr>
        <w:t>also</w:t>
      </w:r>
      <w:proofErr w:type="gramEnd"/>
      <w:r>
        <w:rPr>
          <w:rFonts w:ascii="Arial" w:hAnsi="Arial" w:cs="Arial"/>
        </w:rPr>
        <w:t xml:space="preserve"> low protein, and cellulose…). A57 increased on HF and LP and contained largely Otu7 clostridium. (***both diets higher on cellulose… ***ref table). A67 </w:t>
      </w:r>
      <w:proofErr w:type="spellStart"/>
      <w:r>
        <w:rPr>
          <w:rFonts w:ascii="Arial" w:hAnsi="Arial" w:cs="Arial"/>
        </w:rPr>
        <w:t>signifcantly</w:t>
      </w:r>
      <w:proofErr w:type="spellEnd"/>
      <w:r>
        <w:rPr>
          <w:rFonts w:ascii="Arial" w:hAnsi="Arial" w:cs="Arial"/>
        </w:rPr>
        <w:t xml:space="preserve"> </w:t>
      </w:r>
      <w:proofErr w:type="spellStart"/>
      <w:r>
        <w:rPr>
          <w:rFonts w:ascii="Arial" w:hAnsi="Arial" w:cs="Arial"/>
        </w:rPr>
        <w:t>decreasd</w:t>
      </w:r>
      <w:proofErr w:type="spellEnd"/>
      <w:r>
        <w:rPr>
          <w:rFonts w:ascii="Arial" w:hAnsi="Arial" w:cs="Arial"/>
        </w:rPr>
        <w:t xml:space="preserve"> on LP and contained Otu1 lactobacillus… </w:t>
      </w:r>
    </w:p>
    <w:p w14:paraId="00593950" w14:textId="77777777" w:rsidR="007F53BC" w:rsidRPr="00BF280B" w:rsidRDefault="007F53BC" w:rsidP="007F53BC">
      <w:pPr>
        <w:spacing w:line="278" w:lineRule="auto"/>
        <w:ind w:left="1440"/>
        <w:rPr>
          <w:rFonts w:ascii="Arial" w:hAnsi="Arial" w:cs="Arial"/>
        </w:rPr>
      </w:pPr>
      <w:r w:rsidRPr="00BF280B">
        <w:rPr>
          <w:rFonts w:ascii="Arial" w:hAnsi="Arial" w:cs="Arial"/>
        </w:rPr>
        <w:t xml:space="preserve">Of the significantly perturbed assemblages, </w:t>
      </w:r>
      <w:r>
        <w:rPr>
          <w:rFonts w:ascii="Arial" w:hAnsi="Arial" w:cs="Arial"/>
        </w:rPr>
        <w:t xml:space="preserve">19 contained just a single taxon </w:t>
      </w:r>
      <w:r w:rsidRPr="00BF280B">
        <w:rPr>
          <w:rFonts w:ascii="Arial" w:hAnsi="Arial" w:cs="Arial"/>
        </w:rPr>
        <w:t>(</w:t>
      </w:r>
      <w:r w:rsidRPr="00BF280B">
        <w:rPr>
          <w:rFonts w:ascii="Arial" w:hAnsi="Arial" w:cs="Arial"/>
          <w:b/>
          <w:bCs/>
        </w:rPr>
        <w:fldChar w:fldCharType="begin"/>
      </w:r>
      <w:r w:rsidRPr="00BF280B">
        <w:rPr>
          <w:rFonts w:ascii="Arial" w:hAnsi="Arial" w:cs="Arial"/>
          <w:b/>
          <w:bCs/>
        </w:rPr>
        <w:instrText xml:space="preserve"> REF _Ref162876272 \h  \* MERGEFORMAT </w:instrText>
      </w:r>
      <w:r w:rsidRPr="00BF280B">
        <w:rPr>
          <w:rFonts w:ascii="Arial" w:hAnsi="Arial" w:cs="Arial"/>
          <w:b/>
          <w:bCs/>
        </w:rPr>
      </w:r>
      <w:r w:rsidRPr="00BF280B">
        <w:rPr>
          <w:rFonts w:ascii="Arial" w:hAnsi="Arial" w:cs="Arial"/>
          <w:b/>
          <w:bCs/>
        </w:rPr>
        <w:fldChar w:fldCharType="separate"/>
      </w:r>
      <w:r w:rsidRPr="00BF280B">
        <w:rPr>
          <w:rFonts w:ascii="Arial" w:hAnsi="Arial" w:cs="Arial"/>
          <w:b/>
          <w:bCs/>
        </w:rPr>
        <w:t xml:space="preserve">Figure </w:t>
      </w:r>
      <w:r w:rsidRPr="00BF280B">
        <w:rPr>
          <w:rFonts w:ascii="Arial" w:hAnsi="Arial" w:cs="Arial"/>
          <w:b/>
          <w:bCs/>
          <w:noProof/>
        </w:rPr>
        <w:t>6</w:t>
      </w:r>
      <w:r w:rsidRPr="00BF280B">
        <w:rPr>
          <w:rFonts w:ascii="Arial" w:hAnsi="Arial" w:cs="Arial"/>
          <w:b/>
          <w:bCs/>
        </w:rPr>
        <w:fldChar w:fldCharType="end"/>
      </w:r>
      <w:r w:rsidRPr="00BF280B">
        <w:rPr>
          <w:rFonts w:ascii="Arial" w:hAnsi="Arial" w:cs="Arial"/>
          <w:b/>
          <w:bCs/>
        </w:rPr>
        <w:t>)</w:t>
      </w:r>
      <w:r>
        <w:rPr>
          <w:rFonts w:ascii="Arial" w:hAnsi="Arial" w:cs="Arial"/>
          <w:b/>
          <w:bCs/>
        </w:rPr>
        <w:t xml:space="preserve">, </w:t>
      </w:r>
      <w:r>
        <w:rPr>
          <w:rFonts w:ascii="Arial" w:hAnsi="Arial" w:cs="Arial"/>
        </w:rPr>
        <w:t>representing potentially metabolically independent taxa that rely specifically on resources from a given diet. ***examples…</w:t>
      </w:r>
    </w:p>
    <w:p w14:paraId="79F86BC1" w14:textId="77777777" w:rsidR="007F53BC" w:rsidRDefault="007F53BC" w:rsidP="007F53BC">
      <w:pPr>
        <w:tabs>
          <w:tab w:val="center" w:pos="4680"/>
        </w:tabs>
        <w:ind w:left="720"/>
        <w:rPr>
          <w:rFonts w:ascii="Arial" w:hAnsi="Arial" w:cs="Arial"/>
        </w:rPr>
      </w:pPr>
      <w:r>
        <w:rPr>
          <w:rFonts w:ascii="Arial" w:hAnsi="Arial" w:cs="Arial"/>
        </w:rPr>
        <w:t xml:space="preserve">[***shorter </w:t>
      </w:r>
      <w:proofErr w:type="gramStart"/>
      <w:r>
        <w:rPr>
          <w:rFonts w:ascii="Arial" w:hAnsi="Arial" w:cs="Arial"/>
        </w:rPr>
        <w:t>discussion]…</w:t>
      </w:r>
      <w:proofErr w:type="gramEnd"/>
      <w:r>
        <w:rPr>
          <w:rFonts w:ascii="Arial" w:hAnsi="Arial" w:cs="Arial"/>
        </w:rPr>
        <w:t xml:space="preserve"> Many significantly perturbed assemblages also contained multi-way associations between many taxa </w:t>
      </w:r>
      <w:r w:rsidRPr="00BE0EE4">
        <w:rPr>
          <w:rFonts w:ascii="Arial" w:hAnsi="Arial" w:cs="Arial"/>
        </w:rPr>
        <w:t>(</w:t>
      </w:r>
      <w:r w:rsidRPr="00BE0EE4">
        <w:rPr>
          <w:rFonts w:ascii="Arial" w:hAnsi="Arial" w:cs="Arial"/>
          <w:b/>
          <w:bCs/>
        </w:rPr>
        <w:fldChar w:fldCharType="begin"/>
      </w:r>
      <w:r w:rsidRPr="00BE0EE4">
        <w:rPr>
          <w:rFonts w:ascii="Arial" w:hAnsi="Arial" w:cs="Arial"/>
          <w:b/>
          <w:bCs/>
        </w:rPr>
        <w:instrText xml:space="preserve"> REF _Ref162876272 \h  \* MERGEFORMAT </w:instrText>
      </w:r>
      <w:r w:rsidRPr="00BE0EE4">
        <w:rPr>
          <w:rFonts w:ascii="Arial" w:hAnsi="Arial" w:cs="Arial"/>
          <w:b/>
          <w:bCs/>
        </w:rPr>
      </w:r>
      <w:r w:rsidRPr="00BE0EE4">
        <w:rPr>
          <w:rFonts w:ascii="Arial" w:hAnsi="Arial" w:cs="Arial"/>
          <w:b/>
          <w:bCs/>
        </w:rPr>
        <w:fldChar w:fldCharType="separate"/>
      </w:r>
      <w:r w:rsidRPr="00BE0EE4">
        <w:rPr>
          <w:rFonts w:ascii="Arial" w:hAnsi="Arial" w:cs="Arial"/>
          <w:b/>
          <w:bCs/>
        </w:rPr>
        <w:t xml:space="preserve">Figure </w:t>
      </w:r>
      <w:r w:rsidRPr="00BE0EE4">
        <w:rPr>
          <w:rFonts w:ascii="Arial" w:hAnsi="Arial" w:cs="Arial"/>
          <w:b/>
          <w:bCs/>
          <w:noProof/>
        </w:rPr>
        <w:t>6</w:t>
      </w:r>
      <w:r w:rsidRPr="00BE0EE4">
        <w:rPr>
          <w:rFonts w:ascii="Arial" w:hAnsi="Arial" w:cs="Arial"/>
          <w:b/>
          <w:bCs/>
        </w:rPr>
        <w:fldChar w:fldCharType="end"/>
      </w:r>
      <w:r w:rsidRPr="00BE0EE4">
        <w:rPr>
          <w:rFonts w:ascii="Arial" w:hAnsi="Arial" w:cs="Arial"/>
          <w:b/>
          <w:bCs/>
        </w:rPr>
        <w:t>)</w:t>
      </w:r>
      <w:r>
        <w:rPr>
          <w:rFonts w:ascii="Arial" w:hAnsi="Arial" w:cs="Arial"/>
          <w:b/>
          <w:bCs/>
        </w:rPr>
        <w:t xml:space="preserve">. </w:t>
      </w:r>
      <w:r>
        <w:rPr>
          <w:rFonts w:ascii="Arial" w:hAnsi="Arial" w:cs="Arial"/>
        </w:rPr>
        <w:t xml:space="preserve">HF and LP had some similar </w:t>
      </w:r>
      <w:proofErr w:type="gramStart"/>
      <w:r>
        <w:rPr>
          <w:rFonts w:ascii="Arial" w:hAnsi="Arial" w:cs="Arial"/>
        </w:rPr>
        <w:t>increases?,</w:t>
      </w:r>
      <w:proofErr w:type="gramEnd"/>
      <w:r>
        <w:rPr>
          <w:rFonts w:ascii="Arial" w:hAnsi="Arial" w:cs="Arial"/>
        </w:rPr>
        <w:t xml:space="preserve"> </w:t>
      </w:r>
      <w:proofErr w:type="gramStart"/>
      <w:r>
        <w:rPr>
          <w:rFonts w:ascii="Arial" w:hAnsi="Arial" w:cs="Arial"/>
        </w:rPr>
        <w:t>may be</w:t>
      </w:r>
      <w:proofErr w:type="gramEnd"/>
      <w:r>
        <w:rPr>
          <w:rFonts w:ascii="Arial" w:hAnsi="Arial" w:cs="Arial"/>
        </w:rPr>
        <w:t xml:space="preserve"> cellulose-cross-feeding. Potential mucosal thinning on HF may be leading to increases in Akkermansia associated assemblages ***examples. Many assemblages increased on LP contained multiple taxa (***may be overall higher degree of </w:t>
      </w:r>
      <w:proofErr w:type="gramStart"/>
      <w:r>
        <w:rPr>
          <w:rFonts w:ascii="Arial" w:hAnsi="Arial" w:cs="Arial"/>
        </w:rPr>
        <w:t>connectivity?…</w:t>
      </w:r>
      <w:proofErr w:type="gramEnd"/>
      <w:r>
        <w:rPr>
          <w:rFonts w:ascii="Arial" w:hAnsi="Arial" w:cs="Arial"/>
        </w:rPr>
        <w:t>). Lack of resources in diet may be leading to more cross-feeding interactions –though more speculative. ***Also increased cellulose, and may be switching from amino acid to carb utilization…</w:t>
      </w:r>
    </w:p>
    <w:p w14:paraId="4A4AC612" w14:textId="77777777" w:rsidR="007F53BC" w:rsidRPr="00BF280B" w:rsidRDefault="007F53BC" w:rsidP="007F53BC">
      <w:pPr>
        <w:tabs>
          <w:tab w:val="center" w:pos="4680"/>
        </w:tabs>
        <w:ind w:left="720"/>
        <w:rPr>
          <w:rFonts w:ascii="Arial" w:hAnsi="Arial" w:cs="Arial"/>
        </w:rPr>
      </w:pPr>
      <w:r>
        <w:rPr>
          <w:rFonts w:ascii="Arial" w:hAnsi="Arial" w:cs="Arial"/>
        </w:rPr>
        <w:t xml:space="preserve">[***focus is here – </w:t>
      </w:r>
      <w:proofErr w:type="spellStart"/>
      <w:r>
        <w:rPr>
          <w:rFonts w:ascii="Arial" w:hAnsi="Arial" w:cs="Arial"/>
        </w:rPr>
        <w:t>suborganize</w:t>
      </w:r>
      <w:proofErr w:type="spellEnd"/>
      <w:r>
        <w:rPr>
          <w:rFonts w:ascii="Arial" w:hAnsi="Arial" w:cs="Arial"/>
        </w:rPr>
        <w:t xml:space="preserve"> (subthemes) and split into paragraphs</w:t>
      </w:r>
      <w:proofErr w:type="gramStart"/>
      <w:r>
        <w:rPr>
          <w:rFonts w:ascii="Arial" w:hAnsi="Arial" w:cs="Arial"/>
        </w:rPr>
        <w:t>…]…</w:t>
      </w:r>
      <w:proofErr w:type="gramEnd"/>
      <w:r>
        <w:rPr>
          <w:rFonts w:ascii="Arial" w:hAnsi="Arial" w:cs="Arial"/>
        </w:rPr>
        <w:t xml:space="preserve"> We next sought to characterize changes in associations for taxa that are abundant/present on multiple diets. Plotted associations over diets for taxa present above *** on at least 2 different diets (***Figure 7). Changes with Akkermansia may represent </w:t>
      </w:r>
      <w:proofErr w:type="spellStart"/>
      <w:r>
        <w:rPr>
          <w:rFonts w:ascii="Arial" w:hAnsi="Arial" w:cs="Arial"/>
        </w:rPr>
        <w:t>mucosally</w:t>
      </w:r>
      <w:proofErr w:type="spellEnd"/>
      <w:r>
        <w:rPr>
          <w:rFonts w:ascii="Arial" w:hAnsi="Arial" w:cs="Arial"/>
        </w:rPr>
        <w:t xml:space="preserve"> linked associations. Increases on HF may be due to mucosal thinning. In contrast, loss of associations on HFHF may be due to mucosal thickening, or direct utilization of the diet by Akkermansia (***though this seems less so from literature; may be just that other taxa are also </w:t>
      </w:r>
      <w:proofErr w:type="spellStart"/>
      <w:r>
        <w:rPr>
          <w:rFonts w:ascii="Arial" w:hAnsi="Arial" w:cs="Arial"/>
        </w:rPr>
        <w:t>indep</w:t>
      </w:r>
      <w:proofErr w:type="spellEnd"/>
      <w:r>
        <w:rPr>
          <w:rFonts w:ascii="Arial" w:hAnsi="Arial" w:cs="Arial"/>
        </w:rPr>
        <w:t xml:space="preserve">). Increased LP </w:t>
      </w:r>
      <w:proofErr w:type="gramStart"/>
      <w:r>
        <w:rPr>
          <w:rFonts w:ascii="Arial" w:hAnsi="Arial" w:cs="Arial"/>
        </w:rPr>
        <w:t>associations?*</w:t>
      </w:r>
      <w:proofErr w:type="gramEnd"/>
      <w:r>
        <w:rPr>
          <w:rFonts w:ascii="Arial" w:hAnsi="Arial" w:cs="Arial"/>
        </w:rPr>
        <w:t xml:space="preserve">**. Turicibacter -&gt; few associations on S1. Largely lactobacillus, could be due to high abundance of both taxa. Increased associations with added fat on HF and HFHF, could be to mitigate and change resources, as high fat has been shown to decrease </w:t>
      </w:r>
      <w:proofErr w:type="spellStart"/>
      <w:r>
        <w:rPr>
          <w:rFonts w:ascii="Arial" w:hAnsi="Arial" w:cs="Arial"/>
        </w:rPr>
        <w:t>turici</w:t>
      </w:r>
      <w:proofErr w:type="spellEnd"/>
      <w:r>
        <w:rPr>
          <w:rFonts w:ascii="Arial" w:hAnsi="Arial" w:cs="Arial"/>
        </w:rPr>
        <w:t xml:space="preserve">. LP shows loss of associations. </w:t>
      </w:r>
      <w:proofErr w:type="gramStart"/>
      <w:r>
        <w:rPr>
          <w:rFonts w:ascii="Arial" w:hAnsi="Arial" w:cs="Arial"/>
        </w:rPr>
        <w:t>Similar to</w:t>
      </w:r>
      <w:proofErr w:type="gramEnd"/>
      <w:r>
        <w:rPr>
          <w:rFonts w:ascii="Arial" w:hAnsi="Arial" w:cs="Arial"/>
        </w:rPr>
        <w:t xml:space="preserve"> S1, but those that originally were associated are lower in abundance. Lactobacillus had few associations overall …makes sense since lower GI, implies not mixing much downstream either (also biofilm forming, ***but look up if single species biofilms or multi?). Some increased associations on HF. Many on LP – potentially to mitigate/adapt to new communities. Otus6 and 7 both mainly only present on HF and LP; could be part of cellulose cross-feeding communities. Some associations with </w:t>
      </w:r>
      <w:r>
        <w:rPr>
          <w:rFonts w:ascii="Arial" w:hAnsi="Arial" w:cs="Arial"/>
        </w:rPr>
        <w:lastRenderedPageBreak/>
        <w:t xml:space="preserve">Akkermansia, potentially </w:t>
      </w:r>
      <w:proofErr w:type="spellStart"/>
      <w:r>
        <w:rPr>
          <w:rFonts w:ascii="Arial" w:hAnsi="Arial" w:cs="Arial"/>
        </w:rPr>
        <w:t>mucosally</w:t>
      </w:r>
      <w:proofErr w:type="spellEnd"/>
      <w:r>
        <w:rPr>
          <w:rFonts w:ascii="Arial" w:hAnsi="Arial" w:cs="Arial"/>
        </w:rPr>
        <w:t xml:space="preserve"> associated…; overall seeing more associations on </w:t>
      </w:r>
      <w:proofErr w:type="gramStart"/>
      <w:r>
        <w:rPr>
          <w:rFonts w:ascii="Arial" w:hAnsi="Arial" w:cs="Arial"/>
        </w:rPr>
        <w:t>LP?...</w:t>
      </w:r>
      <w:proofErr w:type="gramEnd"/>
      <w:r>
        <w:rPr>
          <w:rFonts w:ascii="Arial" w:hAnsi="Arial" w:cs="Arial"/>
        </w:rPr>
        <w:t xml:space="preserve">; …increased association and abundance of f. </w:t>
      </w:r>
      <w:proofErr w:type="spellStart"/>
      <w:r>
        <w:rPr>
          <w:rFonts w:ascii="Arial" w:hAnsi="Arial" w:cs="Arial"/>
        </w:rPr>
        <w:t>rodentium</w:t>
      </w:r>
      <w:proofErr w:type="spellEnd"/>
      <w:r>
        <w:rPr>
          <w:rFonts w:ascii="Arial" w:hAnsi="Arial" w:cs="Arial"/>
        </w:rPr>
        <w:t xml:space="preserve">…? </w:t>
      </w:r>
    </w:p>
    <w:p w14:paraId="319D8B9D" w14:textId="77777777" w:rsidR="007F53BC" w:rsidRDefault="007F53BC" w:rsidP="007F53BC">
      <w:pPr>
        <w:tabs>
          <w:tab w:val="center" w:pos="4680"/>
        </w:tabs>
        <w:ind w:left="1440"/>
        <w:rPr>
          <w:rFonts w:ascii="Arial" w:hAnsi="Arial" w:cs="Arial"/>
        </w:rPr>
      </w:pPr>
      <w:r>
        <w:rPr>
          <w:rFonts w:ascii="Arial" w:hAnsi="Arial" w:cs="Arial"/>
        </w:rPr>
        <w:t xml:space="preserve">***some of these may be </w:t>
      </w:r>
      <w:proofErr w:type="spellStart"/>
      <w:r>
        <w:rPr>
          <w:rFonts w:ascii="Arial" w:hAnsi="Arial" w:cs="Arial"/>
        </w:rPr>
        <w:t>mucosally</w:t>
      </w:r>
      <w:proofErr w:type="spellEnd"/>
      <w:r>
        <w:rPr>
          <w:rFonts w:ascii="Arial" w:hAnsi="Arial" w:cs="Arial"/>
        </w:rPr>
        <w:t xml:space="preserve"> associated. Changes in association were seen with Akkermansia (***also figure 7).</w:t>
      </w:r>
    </w:p>
    <w:p w14:paraId="0401CF2B" w14:textId="77777777" w:rsidR="007F53BC" w:rsidRDefault="007F53BC" w:rsidP="007F53BC">
      <w:pPr>
        <w:spacing w:line="278" w:lineRule="auto"/>
        <w:ind w:left="1080"/>
        <w:rPr>
          <w:rFonts w:ascii="Arial" w:hAnsi="Arial" w:cs="Arial"/>
        </w:rPr>
      </w:pPr>
      <w:r w:rsidRPr="00553E9C">
        <w:rPr>
          <w:rFonts w:ascii="Arial" w:hAnsi="Arial" w:cs="Arial"/>
        </w:rPr>
        <w:t xml:space="preserve">We next sought out to characterize taxa that underwent significant changes in their associations due to dietary </w:t>
      </w:r>
      <w:r>
        <w:rPr>
          <w:rFonts w:ascii="Arial" w:hAnsi="Arial" w:cs="Arial"/>
        </w:rPr>
        <w:t>changes</w:t>
      </w:r>
      <w:r w:rsidRPr="00553E9C">
        <w:rPr>
          <w:rFonts w:ascii="Arial" w:hAnsi="Arial" w:cs="Arial"/>
        </w:rPr>
        <w:t xml:space="preserve">. We saw Otu6 Eubacterium </w:t>
      </w:r>
      <w:proofErr w:type="spellStart"/>
      <w:r w:rsidRPr="00553E9C">
        <w:rPr>
          <w:rFonts w:ascii="Arial" w:hAnsi="Arial" w:cs="Arial"/>
        </w:rPr>
        <w:t>coprostanoligenes</w:t>
      </w:r>
      <w:proofErr w:type="spellEnd"/>
      <w:r w:rsidRPr="00553E9C">
        <w:rPr>
          <w:rFonts w:ascii="Arial" w:hAnsi="Arial" w:cs="Arial"/>
        </w:rPr>
        <w:t xml:space="preserve"> and Otu2 Akkermansia </w:t>
      </w:r>
      <w:r>
        <w:rPr>
          <w:rFonts w:ascii="Arial" w:hAnsi="Arial" w:cs="Arial"/>
        </w:rPr>
        <w:t>were part of many assemblages that were significantly perturbed due to dietary perturbations and underwent large changes in their associations.</w:t>
      </w:r>
    </w:p>
    <w:p w14:paraId="57812535" w14:textId="0A4B7FF9" w:rsidR="007F53BC" w:rsidRDefault="00BB6448">
      <w:r>
        <w:t>DISCUSSION:</w:t>
      </w:r>
    </w:p>
    <w:p w14:paraId="4DA8755D" w14:textId="77777777" w:rsidR="00BB6448" w:rsidRPr="00B0214A" w:rsidRDefault="00BB6448" w:rsidP="00BB6448">
      <w:pPr>
        <w:pStyle w:val="ListParagraph"/>
        <w:numPr>
          <w:ilvl w:val="0"/>
          <w:numId w:val="4"/>
        </w:numPr>
        <w:rPr>
          <w:ins w:id="1" w:author="Uppal, Gurdip" w:date="2024-09-10T20:37:00Z" w16du:dateUtc="2024-09-11T00:37:00Z"/>
          <w:rFonts w:ascii="Arial" w:hAnsi="Arial" w:cs="Arial"/>
        </w:rPr>
      </w:pPr>
      <w:ins w:id="2" w:author="Uppal, Gurdip" w:date="2024-09-10T20:41:00Z" w16du:dateUtc="2024-09-11T00:41:00Z">
        <w:r w:rsidRPr="00B0214A">
          <w:rPr>
            <w:rFonts w:ascii="Arial" w:hAnsi="Arial" w:cs="Arial"/>
          </w:rPr>
          <w:t>Model innovations allow us to outperform existing method</w:t>
        </w:r>
      </w:ins>
    </w:p>
    <w:p w14:paraId="52AB5E68" w14:textId="77777777" w:rsidR="00BB6448" w:rsidRPr="00B0214A" w:rsidRDefault="00BB6448" w:rsidP="00BB6448">
      <w:pPr>
        <w:pStyle w:val="ListParagraph"/>
        <w:numPr>
          <w:ilvl w:val="1"/>
          <w:numId w:val="4"/>
        </w:numPr>
        <w:rPr>
          <w:ins w:id="3" w:author="Uppal, Gurdip" w:date="2024-09-10T20:39:00Z" w16du:dateUtc="2024-09-11T00:39:00Z"/>
          <w:rFonts w:ascii="Arial" w:hAnsi="Arial" w:cs="Arial"/>
        </w:rPr>
      </w:pPr>
      <w:ins w:id="4" w:author="Uppal, Gurdip" w:date="2024-09-10T20:37:00Z" w16du:dateUtc="2024-09-11T00:37:00Z">
        <w:r w:rsidRPr="00B0214A">
          <w:rPr>
            <w:rFonts w:ascii="Arial" w:hAnsi="Arial" w:cs="Arial"/>
          </w:rPr>
          <w:t>Multi-way modeling, direct modeling of counts (and not binarizing or transforming data)</w:t>
        </w:r>
      </w:ins>
      <w:ins w:id="5" w:author="Uppal, Gurdip" w:date="2024-09-10T20:38:00Z" w16du:dateUtc="2024-09-11T00:38:00Z">
        <w:r w:rsidRPr="00B0214A">
          <w:rPr>
            <w:rFonts w:ascii="Arial" w:hAnsi="Arial" w:cs="Arial"/>
          </w:rPr>
          <w:t xml:space="preserve"> allow us to better cap</w:t>
        </w:r>
      </w:ins>
      <w:ins w:id="6" w:author="Uppal, Gurdip" w:date="2024-09-10T20:39:00Z" w16du:dateUtc="2024-09-11T00:39:00Z">
        <w:r w:rsidRPr="00B0214A">
          <w:rPr>
            <w:rFonts w:ascii="Arial" w:hAnsi="Arial" w:cs="Arial"/>
          </w:rPr>
          <w:t>ture associations than current pairwise methods</w:t>
        </w:r>
      </w:ins>
    </w:p>
    <w:p w14:paraId="13518BA8" w14:textId="77777777" w:rsidR="00BB6448" w:rsidRPr="00B0214A" w:rsidRDefault="00BB6448" w:rsidP="00BB6448">
      <w:pPr>
        <w:pStyle w:val="ListParagraph"/>
        <w:numPr>
          <w:ilvl w:val="1"/>
          <w:numId w:val="4"/>
        </w:numPr>
        <w:rPr>
          <w:ins w:id="7" w:author="Uppal, Gurdip" w:date="2024-09-10T20:40:00Z" w16du:dateUtc="2024-09-11T00:40:00Z"/>
          <w:rFonts w:ascii="Arial" w:hAnsi="Arial" w:cs="Arial"/>
        </w:rPr>
      </w:pPr>
      <w:ins w:id="8" w:author="Uppal, Gurdip" w:date="2024-09-10T20:39:00Z" w16du:dateUtc="2024-09-11T00:39:00Z">
        <w:r w:rsidRPr="00B0214A">
          <w:rPr>
            <w:rFonts w:ascii="Arial" w:hAnsi="Arial" w:cs="Arial"/>
          </w:rPr>
          <w:t>Bayesian variable selection</w:t>
        </w:r>
      </w:ins>
      <w:ins w:id="9" w:author="Uppal, Gurdip" w:date="2024-09-10T20:40:00Z" w16du:dateUtc="2024-09-11T00:40:00Z">
        <w:r w:rsidRPr="00B0214A">
          <w:rPr>
            <w:rFonts w:ascii="Arial" w:hAnsi="Arial" w:cs="Arial"/>
          </w:rPr>
          <w:t xml:space="preserve">, </w:t>
        </w:r>
      </w:ins>
      <w:ins w:id="10" w:author="Uppal, Gurdip" w:date="2024-09-10T20:39:00Z" w16du:dateUtc="2024-09-11T00:39:00Z">
        <w:r w:rsidRPr="00B0214A">
          <w:rPr>
            <w:rFonts w:ascii="Arial" w:hAnsi="Arial" w:cs="Arial"/>
          </w:rPr>
          <w:t>direct modeling of counts</w:t>
        </w:r>
      </w:ins>
      <w:ins w:id="11" w:author="Uppal, Gurdip" w:date="2024-09-10T20:40:00Z" w16du:dateUtc="2024-09-11T00:40:00Z">
        <w:r w:rsidRPr="00B0214A">
          <w:rPr>
            <w:rFonts w:ascii="Arial" w:hAnsi="Arial" w:cs="Arial"/>
          </w:rPr>
          <w:t>, and modeling contamination</w:t>
        </w:r>
      </w:ins>
      <w:ins w:id="12" w:author="Uppal, Gurdip" w:date="2024-09-10T20:39:00Z" w16du:dateUtc="2024-09-11T00:39:00Z">
        <w:r w:rsidRPr="00B0214A">
          <w:rPr>
            <w:rFonts w:ascii="Arial" w:hAnsi="Arial" w:cs="Arial"/>
          </w:rPr>
          <w:t xml:space="preserve"> allow us to better recover the correct number of assemblages in data</w:t>
        </w:r>
      </w:ins>
    </w:p>
    <w:p w14:paraId="3A6777A2" w14:textId="77777777" w:rsidR="00BB6448" w:rsidRPr="00B0214A" w:rsidRDefault="00BB6448" w:rsidP="00BB6448">
      <w:pPr>
        <w:pStyle w:val="ListParagraph"/>
        <w:numPr>
          <w:ilvl w:val="1"/>
          <w:numId w:val="4"/>
        </w:numPr>
        <w:rPr>
          <w:ins w:id="13" w:author="Uppal, Gurdip" w:date="2024-09-10T20:51:00Z" w16du:dateUtc="2024-09-11T00:51:00Z"/>
          <w:rFonts w:ascii="Arial" w:hAnsi="Arial" w:cs="Arial"/>
        </w:rPr>
      </w:pPr>
      <w:ins w:id="14" w:author="Uppal, Gurdip" w:date="2024-09-10T20:40:00Z" w16du:dateUtc="2024-09-11T00:40:00Z">
        <w:r w:rsidRPr="00B0214A">
          <w:rPr>
            <w:rFonts w:ascii="Arial" w:hAnsi="Arial" w:cs="Arial"/>
          </w:rPr>
          <w:t>Generative model outperforms current GMMs</w:t>
        </w:r>
      </w:ins>
    </w:p>
    <w:p w14:paraId="2E656642" w14:textId="77777777" w:rsidR="00BB6448" w:rsidRPr="00B0214A" w:rsidRDefault="00BB6448" w:rsidP="00BB6448">
      <w:pPr>
        <w:pStyle w:val="ListParagraph"/>
        <w:numPr>
          <w:ilvl w:val="1"/>
          <w:numId w:val="4"/>
        </w:numPr>
        <w:rPr>
          <w:ins w:id="15" w:author="Uppal, Gurdip" w:date="2024-09-10T20:42:00Z" w16du:dateUtc="2024-09-11T00:42:00Z"/>
          <w:rFonts w:ascii="Arial" w:hAnsi="Arial" w:cs="Arial"/>
        </w:rPr>
        <w:pPrChange w:id="16" w:author="Uppal, Gurdip" w:date="2024-09-10T20:43:00Z" w16du:dateUtc="2024-09-11T00:43:00Z">
          <w:pPr>
            <w:pStyle w:val="ListParagraph"/>
            <w:numPr>
              <w:ilvl w:val="2"/>
              <w:numId w:val="50"/>
            </w:numPr>
            <w:tabs>
              <w:tab w:val="num" w:pos="360"/>
            </w:tabs>
          </w:pPr>
        </w:pPrChange>
      </w:pPr>
      <w:ins w:id="17" w:author="Uppal, Gurdip" w:date="2024-09-10T20:51:00Z" w16du:dateUtc="2024-09-11T00:51:00Z">
        <w:r w:rsidRPr="00B0214A">
          <w:rPr>
            <w:rFonts w:ascii="Arial" w:hAnsi="Arial" w:cs="Arial"/>
          </w:rPr>
          <w:t>Generation of new dataset…</w:t>
        </w:r>
      </w:ins>
    </w:p>
    <w:p w14:paraId="0310B4BE" w14:textId="77777777" w:rsidR="00BB6448" w:rsidRPr="00B0214A" w:rsidRDefault="00BB6448" w:rsidP="00BB6448">
      <w:pPr>
        <w:pStyle w:val="ListParagraph"/>
        <w:numPr>
          <w:ilvl w:val="0"/>
          <w:numId w:val="4"/>
        </w:numPr>
        <w:rPr>
          <w:ins w:id="18" w:author="Uppal, Gurdip" w:date="2024-09-10T20:45:00Z" w16du:dateUtc="2024-09-11T00:45:00Z"/>
          <w:rFonts w:ascii="Arial" w:hAnsi="Arial" w:cs="Arial"/>
        </w:rPr>
      </w:pPr>
      <w:ins w:id="19" w:author="Uppal, Gurdip" w:date="2024-09-10T20:42:00Z" w16du:dateUtc="2024-09-11T00:42:00Z">
        <w:r w:rsidRPr="00B0214A">
          <w:rPr>
            <w:rFonts w:ascii="Arial" w:hAnsi="Arial" w:cs="Arial"/>
            <w:rPrChange w:id="20" w:author="Uppal, Gurdip" w:date="2024-09-11T12:42:00Z" w16du:dateUtc="2024-09-11T16:42:00Z">
              <w:rPr/>
            </w:rPrChange>
          </w:rPr>
          <w:t xml:space="preserve">Directly modeling time and perturbations give us insight into spatial-temporal dynamics </w:t>
        </w:r>
      </w:ins>
    </w:p>
    <w:p w14:paraId="32F28A6E" w14:textId="77777777" w:rsidR="00BB6448" w:rsidRPr="00B0214A" w:rsidRDefault="00BB6448" w:rsidP="00BB6448">
      <w:pPr>
        <w:pStyle w:val="ListParagraph"/>
        <w:numPr>
          <w:ilvl w:val="1"/>
          <w:numId w:val="4"/>
        </w:numPr>
        <w:rPr>
          <w:ins w:id="21" w:author="Uppal, Gurdip" w:date="2024-09-10T20:45:00Z" w16du:dateUtc="2024-09-11T00:45:00Z"/>
          <w:rFonts w:ascii="Arial" w:hAnsi="Arial" w:cs="Arial"/>
        </w:rPr>
      </w:pPr>
      <w:ins w:id="22" w:author="Uppal, Gurdip" w:date="2024-09-10T20:45:00Z" w16du:dateUtc="2024-09-11T00:45:00Z">
        <w:r w:rsidRPr="00B0214A">
          <w:rPr>
            <w:rFonts w:ascii="Arial" w:hAnsi="Arial" w:cs="Arial"/>
          </w:rPr>
          <w:t>Insights into human microbial spatial dynamics…</w:t>
        </w:r>
      </w:ins>
      <w:ins w:id="23" w:author="Uppal, Gurdip" w:date="2024-09-10T20:46:00Z" w16du:dateUtc="2024-09-11T00:46:00Z">
        <w:r w:rsidRPr="00B0214A">
          <w:rPr>
            <w:rFonts w:ascii="Arial" w:hAnsi="Arial" w:cs="Arial"/>
          </w:rPr>
          <w:t>, interpretation of results; emphasize how we envision the use of this tool</w:t>
        </w:r>
      </w:ins>
    </w:p>
    <w:p w14:paraId="1DB57AA7" w14:textId="77777777" w:rsidR="00BB6448" w:rsidRPr="00B0214A" w:rsidRDefault="00BB6448" w:rsidP="00BB6448">
      <w:pPr>
        <w:pStyle w:val="ListParagraph"/>
        <w:numPr>
          <w:ilvl w:val="1"/>
          <w:numId w:val="4"/>
        </w:numPr>
        <w:rPr>
          <w:ins w:id="24" w:author="Uppal, Gurdip" w:date="2024-09-10T20:46:00Z" w16du:dateUtc="2024-09-11T00:46:00Z"/>
          <w:rFonts w:ascii="Arial" w:hAnsi="Arial" w:cs="Arial"/>
        </w:rPr>
      </w:pPr>
      <w:ins w:id="25" w:author="Uppal, Gurdip" w:date="2024-09-10T20:45:00Z" w16du:dateUtc="2024-09-11T00:45:00Z">
        <w:r w:rsidRPr="00B0214A">
          <w:rPr>
            <w:rFonts w:ascii="Arial" w:hAnsi="Arial" w:cs="Arial"/>
          </w:rPr>
          <w:t>Insi</w:t>
        </w:r>
      </w:ins>
      <w:ins w:id="26" w:author="Uppal, Gurdip" w:date="2024-09-10T20:46:00Z" w16du:dateUtc="2024-09-11T00:46:00Z">
        <w:r w:rsidRPr="00B0214A">
          <w:rPr>
            <w:rFonts w:ascii="Arial" w:hAnsi="Arial" w:cs="Arial"/>
          </w:rPr>
          <w:t>ghts into effects of dietary perturbations and interpretation of results; emphasize how we envision the use</w:t>
        </w:r>
      </w:ins>
      <w:ins w:id="27" w:author="Uppal, Gurdip" w:date="2024-09-10T20:47:00Z" w16du:dateUtc="2024-09-11T00:47:00Z">
        <w:r w:rsidRPr="00B0214A">
          <w:rPr>
            <w:rFonts w:ascii="Arial" w:hAnsi="Arial" w:cs="Arial"/>
          </w:rPr>
          <w:t xml:space="preserve"> of this tool</w:t>
        </w:r>
      </w:ins>
    </w:p>
    <w:p w14:paraId="562F173B" w14:textId="77777777" w:rsidR="00BB6448" w:rsidRPr="00B0214A" w:rsidRDefault="00BB6448" w:rsidP="00BB6448">
      <w:pPr>
        <w:pStyle w:val="ListParagraph"/>
        <w:numPr>
          <w:ilvl w:val="0"/>
          <w:numId w:val="4"/>
        </w:numPr>
        <w:rPr>
          <w:ins w:id="28" w:author="Uppal, Gurdip" w:date="2024-09-10T20:48:00Z" w16du:dateUtc="2024-09-11T00:48:00Z"/>
          <w:rFonts w:ascii="Arial" w:hAnsi="Arial" w:cs="Arial"/>
        </w:rPr>
      </w:pPr>
      <w:ins w:id="29" w:author="Uppal, Gurdip" w:date="2024-09-10T20:47:00Z" w16du:dateUtc="2024-09-11T00:47:00Z">
        <w:r w:rsidRPr="00B0214A">
          <w:rPr>
            <w:rFonts w:ascii="Arial" w:hAnsi="Arial" w:cs="Arial"/>
          </w:rPr>
          <w:t xml:space="preserve">Strengths of </w:t>
        </w:r>
        <w:proofErr w:type="spellStart"/>
        <w:r w:rsidRPr="00B0214A">
          <w:rPr>
            <w:rFonts w:ascii="Arial" w:hAnsi="Arial" w:cs="Arial"/>
          </w:rPr>
          <w:t>mcspace</w:t>
        </w:r>
        <w:proofErr w:type="spellEnd"/>
        <w:r w:rsidRPr="00B0214A">
          <w:rPr>
            <w:rFonts w:ascii="Arial" w:hAnsi="Arial" w:cs="Arial"/>
          </w:rPr>
          <w:t xml:space="preserve"> compared to existing tools, especially in the context of interpreting results and modeling </w:t>
        </w:r>
      </w:ins>
      <w:ins w:id="30" w:author="Uppal, Gurdip" w:date="2024-09-10T20:48:00Z" w16du:dateUtc="2024-09-11T00:48:00Z">
        <w:r w:rsidRPr="00B0214A">
          <w:rPr>
            <w:rFonts w:ascii="Arial" w:hAnsi="Arial" w:cs="Arial"/>
          </w:rPr>
          <w:t>temporal dynamics</w:t>
        </w:r>
      </w:ins>
    </w:p>
    <w:p w14:paraId="679B25F9" w14:textId="77777777" w:rsidR="00BB6448" w:rsidRPr="00B0214A" w:rsidRDefault="00BB6448" w:rsidP="00BB6448">
      <w:pPr>
        <w:pStyle w:val="ListParagraph"/>
        <w:numPr>
          <w:ilvl w:val="0"/>
          <w:numId w:val="4"/>
        </w:numPr>
        <w:rPr>
          <w:ins w:id="31" w:author="Uppal, Gurdip" w:date="2024-09-10T20:48:00Z" w16du:dateUtc="2024-09-11T00:48:00Z"/>
          <w:rFonts w:ascii="Arial" w:hAnsi="Arial" w:cs="Arial"/>
        </w:rPr>
      </w:pPr>
      <w:ins w:id="32" w:author="Uppal, Gurdip" w:date="2024-09-10T20:48:00Z" w16du:dateUtc="2024-09-11T00:48:00Z">
        <w:r w:rsidRPr="00B0214A">
          <w:rPr>
            <w:rFonts w:ascii="Arial" w:hAnsi="Arial" w:cs="Arial"/>
          </w:rPr>
          <w:t>Limitations of technology and model</w:t>
        </w:r>
      </w:ins>
    </w:p>
    <w:p w14:paraId="460C9EBE" w14:textId="77777777" w:rsidR="00BB6448" w:rsidRPr="00B0214A" w:rsidRDefault="00BB6448" w:rsidP="00BB6448">
      <w:pPr>
        <w:pStyle w:val="ListParagraph"/>
        <w:numPr>
          <w:ilvl w:val="1"/>
          <w:numId w:val="4"/>
        </w:numPr>
        <w:rPr>
          <w:ins w:id="33" w:author="Uppal, Gurdip" w:date="2024-09-10T20:49:00Z" w16du:dateUtc="2024-09-11T00:49:00Z"/>
          <w:rFonts w:ascii="Arial" w:hAnsi="Arial" w:cs="Arial"/>
        </w:rPr>
      </w:pPr>
      <w:ins w:id="34" w:author="Uppal, Gurdip" w:date="2024-09-10T20:48:00Z" w16du:dateUtc="2024-09-11T00:48:00Z">
        <w:r w:rsidRPr="00B0214A">
          <w:rPr>
            <w:rFonts w:ascii="Arial" w:hAnsi="Arial" w:cs="Arial"/>
          </w:rPr>
          <w:t>Noisy copies of assemblages, likely due to sampling heterogeneity… can be improved technologically (with better control and calibration of particle sizes); and with modeling</w:t>
        </w:r>
      </w:ins>
      <w:ins w:id="35" w:author="Uppal, Gurdip" w:date="2024-09-10T20:49:00Z" w16du:dateUtc="2024-09-11T00:49:00Z">
        <w:r w:rsidRPr="00B0214A">
          <w:rPr>
            <w:rFonts w:ascii="Arial" w:hAnsi="Arial" w:cs="Arial"/>
          </w:rPr>
          <w:t xml:space="preserve"> (embeddings and potentially utilizing multiple particle sizes)</w:t>
        </w:r>
      </w:ins>
    </w:p>
    <w:p w14:paraId="6D32BE54" w14:textId="77777777" w:rsidR="00BB6448" w:rsidRDefault="00BB6448" w:rsidP="00BB6448">
      <w:pPr>
        <w:pStyle w:val="ListParagraph"/>
        <w:numPr>
          <w:ilvl w:val="0"/>
          <w:numId w:val="4"/>
        </w:numPr>
        <w:rPr>
          <w:rFonts w:ascii="Arial" w:hAnsi="Arial" w:cs="Arial"/>
        </w:rPr>
      </w:pPr>
      <w:ins w:id="36" w:author="Uppal, Gurdip" w:date="2024-09-10T20:49:00Z" w16du:dateUtc="2024-09-11T00:49:00Z">
        <w:r w:rsidRPr="00B0214A">
          <w:rPr>
            <w:rFonts w:ascii="Arial" w:hAnsi="Arial" w:cs="Arial"/>
          </w:rPr>
          <w:t>Future work…</w:t>
        </w:r>
      </w:ins>
    </w:p>
    <w:p w14:paraId="40BA60B3" w14:textId="51413E01" w:rsidR="004C0D59" w:rsidRDefault="004C0D59" w:rsidP="004C0D59">
      <w:pPr>
        <w:rPr>
          <w:rFonts w:ascii="Arial" w:hAnsi="Arial" w:cs="Arial"/>
        </w:rPr>
      </w:pPr>
      <w:r>
        <w:rPr>
          <w:rFonts w:ascii="Arial" w:hAnsi="Arial" w:cs="Arial"/>
        </w:rPr>
        <w:t>Modeling of temporal dynamics…</w:t>
      </w:r>
    </w:p>
    <w:p w14:paraId="73B856C7" w14:textId="77777777" w:rsidR="004C0D59" w:rsidRDefault="004C0D59" w:rsidP="004C0D59">
      <w:pPr>
        <w:pStyle w:val="ListParagraph"/>
        <w:numPr>
          <w:ilvl w:val="0"/>
          <w:numId w:val="5"/>
        </w:numPr>
        <w:rPr>
          <w:rFonts w:ascii="Arial" w:hAnsi="Arial" w:cs="Arial"/>
        </w:rPr>
      </w:pPr>
      <w:r>
        <w:rPr>
          <w:rFonts w:ascii="Arial" w:hAnsi="Arial" w:cs="Arial"/>
        </w:rPr>
        <w:t>Multi-way associations give better biological insight then just pairwise associations</w:t>
      </w:r>
    </w:p>
    <w:p w14:paraId="01E60303" w14:textId="77777777" w:rsidR="004C0D59" w:rsidRDefault="004C0D59" w:rsidP="004C0D59">
      <w:pPr>
        <w:pStyle w:val="ListParagraph"/>
        <w:numPr>
          <w:ilvl w:val="0"/>
          <w:numId w:val="5"/>
        </w:numPr>
        <w:rPr>
          <w:rFonts w:ascii="Arial" w:hAnsi="Arial" w:cs="Arial"/>
        </w:rPr>
      </w:pPr>
      <w:r>
        <w:rPr>
          <w:rFonts w:ascii="Arial" w:hAnsi="Arial" w:cs="Arial"/>
        </w:rPr>
        <w:t>Modeling temporal dynamics allow us to uncover robust and transient associations over time, potentially due to perturbations such as dietary changes</w:t>
      </w:r>
    </w:p>
    <w:p w14:paraId="700E4129" w14:textId="77777777" w:rsidR="004C0D59" w:rsidRDefault="004C0D59" w:rsidP="004C0D59">
      <w:pPr>
        <w:pStyle w:val="ListParagraph"/>
        <w:numPr>
          <w:ilvl w:val="0"/>
          <w:numId w:val="5"/>
        </w:numPr>
        <w:rPr>
          <w:rFonts w:ascii="Arial" w:hAnsi="Arial" w:cs="Arial"/>
        </w:rPr>
      </w:pPr>
      <w:r w:rsidRPr="009B46D7">
        <w:rPr>
          <w:rFonts w:ascii="Arial" w:hAnsi="Arial" w:cs="Arial"/>
        </w:rPr>
        <w:t>Another useful feature of MCSPACE is its ability to explicitly model changes due to perturbations. MCSPACE enables the detection of significant changes resulting from perturbations such as changes in diet and provides quantitative measures for the evidence of change via Bayes factors.</w:t>
      </w:r>
    </w:p>
    <w:p w14:paraId="6DE6AF24" w14:textId="77777777" w:rsidR="004C0D59" w:rsidRDefault="004C0D59" w:rsidP="004C0D59">
      <w:pPr>
        <w:pStyle w:val="ListParagraph"/>
        <w:numPr>
          <w:ilvl w:val="0"/>
          <w:numId w:val="5"/>
        </w:numPr>
        <w:rPr>
          <w:rFonts w:ascii="Arial" w:hAnsi="Arial" w:cs="Arial"/>
        </w:rPr>
      </w:pPr>
      <w:r w:rsidRPr="006926A9">
        <w:rPr>
          <w:rFonts w:ascii="Arial" w:hAnsi="Arial" w:cs="Arial"/>
        </w:rPr>
        <w:t>Model provides the ability to determine shifts in associations over different conditions; gives insight into how taxa may adapt and perform various, context dependent functions</w:t>
      </w:r>
    </w:p>
    <w:p w14:paraId="16C75F50" w14:textId="77777777" w:rsidR="004C0D59" w:rsidRPr="004C0D59" w:rsidRDefault="004C0D59" w:rsidP="004C0D59">
      <w:pPr>
        <w:rPr>
          <w:ins w:id="37" w:author="Uppal, Gurdip" w:date="2024-09-10T20:36:00Z" w16du:dateUtc="2024-09-11T00:36:00Z"/>
          <w:rFonts w:ascii="Arial" w:hAnsi="Arial" w:cs="Arial"/>
          <w:rPrChange w:id="38" w:author="Uppal, Gurdip" w:date="2024-09-11T12:42:00Z" w16du:dateUtc="2024-09-11T16:42:00Z">
            <w:rPr>
              <w:ins w:id="39" w:author="Uppal, Gurdip" w:date="2024-09-10T20:36:00Z" w16du:dateUtc="2024-09-11T00:36:00Z"/>
            </w:rPr>
          </w:rPrChange>
        </w:rPr>
      </w:pPr>
    </w:p>
    <w:p w14:paraId="5C0E0B8B" w14:textId="77777777" w:rsidR="00D24201" w:rsidRPr="00D24201" w:rsidRDefault="00D24201" w:rsidP="00D24201">
      <w:pPr>
        <w:ind w:left="360"/>
        <w:rPr>
          <w:ins w:id="40" w:author="Uppal, Gurdip" w:date="2024-09-11T12:38:00Z" w16du:dateUtc="2024-09-11T16:38:00Z"/>
          <w:rFonts w:ascii="Arial" w:hAnsi="Arial" w:cs="Arial"/>
        </w:rPr>
      </w:pPr>
      <w:r w:rsidRPr="00D24201">
        <w:rPr>
          <w:rFonts w:ascii="Arial" w:hAnsi="Arial" w:cs="Arial"/>
        </w:rPr>
        <w:lastRenderedPageBreak/>
        <w:t xml:space="preserve">***singletons allow for characterization of metabolically independent microbes, with diet specific changes; changes in communities – see what’s significantly affected by diet; saw changes in Akkermansia related communities, potentially due to cross-feeding or changes in host mucosal layer; increased associations of </w:t>
      </w:r>
      <w:proofErr w:type="spellStart"/>
      <w:r w:rsidRPr="00D24201">
        <w:rPr>
          <w:rFonts w:ascii="Arial" w:hAnsi="Arial" w:cs="Arial"/>
        </w:rPr>
        <w:t>turici</w:t>
      </w:r>
      <w:proofErr w:type="spellEnd"/>
      <w:r w:rsidRPr="00D24201">
        <w:rPr>
          <w:rFonts w:ascii="Arial" w:hAnsi="Arial" w:cs="Arial"/>
        </w:rPr>
        <w:t xml:space="preserve"> on hf and </w:t>
      </w:r>
      <w:proofErr w:type="spellStart"/>
      <w:r w:rsidRPr="00D24201">
        <w:rPr>
          <w:rFonts w:ascii="Arial" w:hAnsi="Arial" w:cs="Arial"/>
        </w:rPr>
        <w:t>lacto</w:t>
      </w:r>
      <w:proofErr w:type="spellEnd"/>
      <w:r w:rsidRPr="00D24201">
        <w:rPr>
          <w:rFonts w:ascii="Arial" w:hAnsi="Arial" w:cs="Arial"/>
        </w:rPr>
        <w:t xml:space="preserve"> on </w:t>
      </w:r>
      <w:proofErr w:type="spellStart"/>
      <w:r w:rsidRPr="00D24201">
        <w:rPr>
          <w:rFonts w:ascii="Arial" w:hAnsi="Arial" w:cs="Arial"/>
        </w:rPr>
        <w:t>lp</w:t>
      </w:r>
      <w:proofErr w:type="spellEnd"/>
      <w:r w:rsidRPr="00D24201">
        <w:rPr>
          <w:rFonts w:ascii="Arial" w:hAnsi="Arial" w:cs="Arial"/>
        </w:rPr>
        <w:t xml:space="preserve"> may be due to a switch to cross feeding when resources not available in diet…</w:t>
      </w:r>
    </w:p>
    <w:p w14:paraId="21DDAB77" w14:textId="77777777" w:rsidR="00D24201" w:rsidRPr="00D24201" w:rsidRDefault="00D24201" w:rsidP="00D24201">
      <w:pPr>
        <w:tabs>
          <w:tab w:val="center" w:pos="4680"/>
        </w:tabs>
        <w:ind w:left="360"/>
        <w:rPr>
          <w:ins w:id="41" w:author="Uppal, Gurdip" w:date="2024-09-11T12:38:00Z" w16du:dateUtc="2024-09-11T16:38:00Z"/>
          <w:rFonts w:ascii="Arial" w:hAnsi="Arial" w:cs="Arial"/>
        </w:rPr>
        <w:pPrChange w:id="42" w:author="Uppal, Gurdip" w:date="2024-09-11T12:38:00Z" w16du:dateUtc="2024-09-11T16:38:00Z">
          <w:pPr>
            <w:tabs>
              <w:tab w:val="center" w:pos="4680"/>
            </w:tabs>
          </w:pPr>
        </w:pPrChange>
      </w:pPr>
      <w:ins w:id="43" w:author="Uppal, Gurdip" w:date="2024-09-11T12:38:00Z" w16du:dateUtc="2024-09-11T16:38:00Z">
        <w:r w:rsidRPr="00D24201">
          <w:rPr>
            <w:rFonts w:ascii="Arial" w:hAnsi="Arial" w:cs="Arial"/>
          </w:rPr>
          <w:t>…discussion -&gt; A60 decreased from *** in S1 to *** in HF. The large presence of this assemblage, containing mainly Turicibacter Otu3, suggests Turicibacter may be largely metabolically independent and largely specifically affected by HF (and HFHF, little associations on LP)</w:t>
        </w:r>
      </w:ins>
    </w:p>
    <w:p w14:paraId="5007B126" w14:textId="77777777" w:rsidR="00D24201" w:rsidRPr="00D24201" w:rsidRDefault="00D24201" w:rsidP="00D24201">
      <w:pPr>
        <w:tabs>
          <w:tab w:val="center" w:pos="4680"/>
        </w:tabs>
        <w:ind w:left="360"/>
        <w:rPr>
          <w:ins w:id="44" w:author="Uppal, Gurdip" w:date="2024-09-11T12:38:00Z" w16du:dateUtc="2024-09-11T16:38:00Z"/>
          <w:rFonts w:ascii="Arial" w:hAnsi="Arial" w:cs="Arial"/>
        </w:rPr>
        <w:pPrChange w:id="45" w:author="Uppal, Gurdip" w:date="2024-09-11T12:38:00Z" w16du:dateUtc="2024-09-11T16:38:00Z">
          <w:pPr>
            <w:tabs>
              <w:tab w:val="center" w:pos="4680"/>
            </w:tabs>
          </w:pPr>
        </w:pPrChange>
      </w:pPr>
      <w:ins w:id="46" w:author="Uppal, Gurdip" w:date="2024-09-11T12:38:00Z" w16du:dateUtc="2024-09-11T16:38:00Z">
        <w:r w:rsidRPr="00D24201">
          <w:rPr>
            <w:rFonts w:ascii="Arial" w:hAnsi="Arial" w:cs="Arial"/>
          </w:rPr>
          <w:t xml:space="preserve">…Discussion -&gt; Akkermansia </w:t>
        </w:r>
        <w:proofErr w:type="spellStart"/>
        <w:r w:rsidRPr="00D24201">
          <w:rPr>
            <w:rFonts w:ascii="Arial" w:hAnsi="Arial" w:cs="Arial"/>
          </w:rPr>
          <w:t>hfhf</w:t>
        </w:r>
        <w:proofErr w:type="spellEnd"/>
        <w:proofErr w:type="gramStart"/>
        <w:r w:rsidRPr="00D24201">
          <w:rPr>
            <w:rFonts w:ascii="Arial" w:hAnsi="Arial" w:cs="Arial"/>
          </w:rPr>
          <w:t>: ,</w:t>
        </w:r>
        <w:proofErr w:type="gramEnd"/>
        <w:r w:rsidRPr="00D24201">
          <w:rPr>
            <w:rFonts w:ascii="Arial" w:hAnsi="Arial" w:cs="Arial"/>
          </w:rPr>
          <w:t xml:space="preserve"> potentially indicating metabolic independence …relevance***</w:t>
        </w:r>
      </w:ins>
    </w:p>
    <w:p w14:paraId="5223CC21" w14:textId="77777777" w:rsidR="00D24201" w:rsidRPr="00D24201" w:rsidRDefault="00D24201" w:rsidP="00D24201">
      <w:pPr>
        <w:tabs>
          <w:tab w:val="center" w:pos="4680"/>
        </w:tabs>
        <w:ind w:left="360"/>
        <w:rPr>
          <w:ins w:id="47" w:author="Uppal, Gurdip" w:date="2024-09-11T12:28:00Z" w16du:dateUtc="2024-09-11T16:28:00Z"/>
          <w:rFonts w:ascii="Arial" w:hAnsi="Arial" w:cs="Arial"/>
        </w:rPr>
        <w:pPrChange w:id="48" w:author="Uppal, Gurdip" w:date="2024-09-11T12:39:00Z" w16du:dateUtc="2024-09-11T16:39:00Z">
          <w:pPr/>
        </w:pPrChange>
      </w:pPr>
      <w:ins w:id="49" w:author="Uppal, Gurdip" w:date="2024-09-11T12:38:00Z" w16du:dateUtc="2024-09-11T16:38:00Z">
        <w:r w:rsidRPr="00D24201">
          <w:rPr>
            <w:rFonts w:ascii="Arial" w:hAnsi="Arial" w:cs="Arial"/>
          </w:rPr>
          <w:t xml:space="preserve">***cite, upper GI, likely absorbs protein. Large dominance in singleton assemblage on other </w:t>
        </w:r>
        <w:proofErr w:type="gramStart"/>
        <w:r w:rsidRPr="00D24201">
          <w:rPr>
            <w:rFonts w:ascii="Arial" w:hAnsi="Arial" w:cs="Arial"/>
          </w:rPr>
          <w:t>diets,</w:t>
        </w:r>
        <w:proofErr w:type="gramEnd"/>
        <w:r w:rsidRPr="00D24201">
          <w:rPr>
            <w:rFonts w:ascii="Arial" w:hAnsi="Arial" w:cs="Arial"/>
          </w:rPr>
          <w:t xml:space="preserve"> shows that it might be more isolated, and maintaining this isolation downstream. ***in discussion, may be gaining associations due to lacking resources from diet; potentially cross-feeding?... </w:t>
        </w:r>
        <w:proofErr w:type="spellStart"/>
        <w:r w:rsidRPr="00D24201">
          <w:rPr>
            <w:rFonts w:ascii="Arial" w:hAnsi="Arial" w:cs="Arial"/>
          </w:rPr>
          <w:t>mcspace</w:t>
        </w:r>
        <w:proofErr w:type="spellEnd"/>
        <w:r w:rsidRPr="00D24201">
          <w:rPr>
            <w:rFonts w:ascii="Arial" w:hAnsi="Arial" w:cs="Arial"/>
          </w:rPr>
          <w:t xml:space="preserve"> allows use to construct such hypotheses…</w:t>
        </w:r>
      </w:ins>
    </w:p>
    <w:p w14:paraId="425AF936" w14:textId="77777777" w:rsidR="00D24201" w:rsidRPr="00D24201" w:rsidRDefault="00D24201" w:rsidP="00D24201">
      <w:pPr>
        <w:tabs>
          <w:tab w:val="center" w:pos="4680"/>
        </w:tabs>
        <w:ind w:left="360"/>
        <w:rPr>
          <w:ins w:id="50" w:author="Uppal, Gurdip" w:date="2024-09-11T12:18:00Z" w16du:dateUtc="2024-09-11T16:18:00Z"/>
          <w:rFonts w:ascii="Arial" w:hAnsi="Arial" w:cs="Arial"/>
        </w:rPr>
      </w:pPr>
    </w:p>
    <w:p w14:paraId="371763AF" w14:textId="77777777" w:rsidR="00D24201" w:rsidRDefault="00D24201" w:rsidP="00D24201">
      <w:pPr>
        <w:rPr>
          <w:rFonts w:ascii="Arial" w:hAnsi="Arial" w:cs="Arial"/>
        </w:rPr>
      </w:pPr>
      <w:ins w:id="51" w:author="Uppal, Gurdip" w:date="2024-09-10T17:52:00Z" w16du:dateUtc="2024-09-10T21:52:00Z">
        <w:r w:rsidRPr="00D24201">
          <w:rPr>
            <w:rFonts w:ascii="Arial" w:hAnsi="Arial" w:cs="Arial"/>
          </w:rPr>
          <w:t xml:space="preserve">***add refs with Akkermansia and fiber, mucosal layer…; link to diet table…; HF associated with thinning of mucosal layer, due to other taxa </w:t>
        </w:r>
        <w:proofErr w:type="spellStart"/>
        <w:r w:rsidRPr="00D24201">
          <w:rPr>
            <w:rFonts w:ascii="Arial" w:hAnsi="Arial" w:cs="Arial"/>
          </w:rPr>
          <w:t>swiching</w:t>
        </w:r>
        <w:proofErr w:type="spellEnd"/>
        <w:r w:rsidRPr="00D24201">
          <w:rPr>
            <w:rFonts w:ascii="Arial" w:hAnsi="Arial" w:cs="Arial"/>
          </w:rPr>
          <w:t xml:space="preserve">, cellulose increase Akkermansia; as well as fiber (maybe </w:t>
        </w:r>
        <w:proofErr w:type="gramStart"/>
        <w:r w:rsidRPr="00D24201">
          <w:rPr>
            <w:rFonts w:ascii="Arial" w:hAnsi="Arial" w:cs="Arial"/>
          </w:rPr>
          <w:t>indirectly)…</w:t>
        </w:r>
      </w:ins>
      <w:proofErr w:type="gramEnd"/>
      <w:ins w:id="52" w:author="Uppal, Gurdip" w:date="2024-09-11T12:41:00Z" w16du:dateUtc="2024-09-11T16:41:00Z">
        <w:r w:rsidRPr="00D24201">
          <w:rPr>
            <w:rFonts w:ascii="Arial" w:hAnsi="Arial" w:cs="Arial"/>
          </w:rPr>
          <w:t xml:space="preserve">; </w:t>
        </w:r>
        <w:proofErr w:type="spellStart"/>
        <w:r w:rsidRPr="00D24201">
          <w:rPr>
            <w:rFonts w:ascii="Arial" w:hAnsi="Arial" w:cs="Arial"/>
          </w:rPr>
          <w:t>turici</w:t>
        </w:r>
        <w:proofErr w:type="spellEnd"/>
        <w:r w:rsidRPr="00D24201">
          <w:rPr>
            <w:rFonts w:ascii="Arial" w:hAnsi="Arial" w:cs="Arial"/>
          </w:rPr>
          <w:t xml:space="preserve"> and </w:t>
        </w:r>
        <w:proofErr w:type="spellStart"/>
        <w:r w:rsidRPr="00D24201">
          <w:rPr>
            <w:rFonts w:ascii="Arial" w:hAnsi="Arial" w:cs="Arial"/>
          </w:rPr>
          <w:t>lacto</w:t>
        </w:r>
        <w:proofErr w:type="spellEnd"/>
        <w:r w:rsidRPr="00D24201">
          <w:rPr>
            <w:rFonts w:ascii="Arial" w:hAnsi="Arial" w:cs="Arial"/>
          </w:rPr>
          <w:t xml:space="preserve"> requiring others when not getting resources f</w:t>
        </w:r>
      </w:ins>
      <w:ins w:id="53" w:author="Uppal, Gurdip" w:date="2024-09-11T12:42:00Z" w16du:dateUtc="2024-09-11T16:42:00Z">
        <w:r w:rsidRPr="00D24201">
          <w:rPr>
            <w:rFonts w:ascii="Arial" w:hAnsi="Arial" w:cs="Arial"/>
          </w:rPr>
          <w:t>rom diet…</w:t>
        </w:r>
      </w:ins>
    </w:p>
    <w:p w14:paraId="66D4BCCA" w14:textId="77777777" w:rsidR="00337119" w:rsidRDefault="00337119" w:rsidP="00337119">
      <w:pPr>
        <w:rPr>
          <w:rFonts w:ascii="Arial" w:hAnsi="Arial" w:cs="Arial"/>
        </w:rPr>
      </w:pPr>
    </w:p>
    <w:p w14:paraId="7132CF9C" w14:textId="77777777" w:rsidR="00337119" w:rsidRPr="00D24201" w:rsidDel="00E46670" w:rsidRDefault="00337119" w:rsidP="00337119">
      <w:pPr>
        <w:ind w:left="360"/>
        <w:rPr>
          <w:del w:id="54" w:author="Uppal, Gurdip" w:date="2024-09-11T12:30:00Z" w16du:dateUtc="2024-09-11T16:30:00Z"/>
          <w:rFonts w:ascii="Arial" w:hAnsi="Arial" w:cs="Arial"/>
          <w:rPrChange w:id="55" w:author="Uppal, Gurdip" w:date="2024-09-10T08:11:00Z" w16du:dateUtc="2024-09-10T12:11:00Z">
            <w:rPr>
              <w:del w:id="56" w:author="Uppal, Gurdip" w:date="2024-09-11T12:30:00Z" w16du:dateUtc="2024-09-11T16:30:00Z"/>
            </w:rPr>
          </w:rPrChange>
        </w:rPr>
      </w:pPr>
    </w:p>
    <w:p w14:paraId="17580CF7" w14:textId="77777777" w:rsidR="00D24201" w:rsidDel="00E46670" w:rsidRDefault="00D24201" w:rsidP="00D24201">
      <w:pPr>
        <w:rPr>
          <w:ins w:id="57" w:author="Comba, Isin Yagmur" w:date="2024-09-10T12:00:00Z" w16du:dateUtc="2024-09-10T16:00:00Z"/>
          <w:del w:id="58" w:author="Uppal, Gurdip" w:date="2024-09-11T12:07:00Z" w16du:dateUtc="2024-09-11T16:07:00Z"/>
        </w:rPr>
        <w:pPrChange w:id="59" w:author="Uppal, Gurdip" w:date="2024-09-11T12:42:00Z" w16du:dateUtc="2024-09-11T16:42:00Z">
          <w:pPr/>
        </w:pPrChange>
      </w:pPr>
      <w:moveFromRangeStart w:id="60" w:author="Uppal, Gurdip" w:date="2024-09-11T12:07:00Z" w:name="move176948872"/>
      <w:del w:id="61" w:author="Uppal, Gurdip" w:date="2024-09-11T12:07:00Z" w16du:dateUtc="2024-09-11T16:07:00Z">
        <w:r w:rsidDel="00E46670">
          <w:delText>On both simulated and real data, our method performed on par or outperformed current state-of-the-art methods. Our model introduced several innovations that allow it to outperform previous methods. Our model recovered associated pairs of microbes better than previous methods. This is likely in part due to MCSPACE modeling multi-way associations. For pairwise methods to capture these associations, they need to independently test for every pair in a multi-way associated group, lowering statistical power.</w:delText>
        </w:r>
        <w:r w:rsidRPr="0094634D" w:rsidDel="00E46670">
          <w:delText xml:space="preserve"> Additionally, MCSPACE's direct modeling of count data likely confers an advantage. Unlike methods that binarize data, essentially discarding valuable information, MCSPACE directly models sequencing counts, which has been demonstrated to offer enhanced predictive capabilities</w:delText>
        </w:r>
        <w:r w:rsidDel="00E46670">
          <w:delText xml:space="preserve"> </w:delText>
        </w:r>
        <w:r w:rsidDel="00E46670">
          <w:fldChar w:fldCharType="begin"/>
        </w:r>
        <w:r w:rsidDel="00E46670">
          <w:delInstrText xml:space="preserve"> ADDIN EN.CITE &lt;EndNote&gt;&lt;Cite&gt;&lt;Author&gt;Love&lt;/Author&gt;&lt;Year&gt;2014&lt;/Year&gt;&lt;RecNum&gt;16&lt;/RecNum&gt;&lt;DisplayText&gt;[53]&lt;/DisplayText&gt;&lt;record&gt;&lt;rec-number&gt;16&lt;/rec-number&gt;&lt;foreign-keys&gt;&lt;key app="EN" db-id="draw9zssrfvazkevpacpzpait5t020pvzx0e" timestamp="1711586252"&gt;16&lt;/key&gt;&lt;/foreign-keys&gt;&lt;ref-type name="Journal Article"&gt;17&lt;/ref-type&gt;&lt;contributors&gt;&lt;authors&gt;&lt;author&gt;Love, Michael I&lt;/author&gt;&lt;author&gt;Huber, Wolfgang&lt;/author&gt;&lt;author&gt;Anders, Simon&lt;/author&gt;&lt;/authors&gt;&lt;/contributors&gt;&lt;titles&gt;&lt;title&gt;Moderated estimation of fold change and dispersion for RNA-seq data with DESeq2&lt;/title&gt;&lt;secondary-title&gt;Genome biology&lt;/secondary-title&gt;&lt;/titles&gt;&lt;periodical&gt;&lt;full-title&gt;Genome biology&lt;/full-title&gt;&lt;/periodical&gt;&lt;pages&gt;1-21&lt;/pages&gt;&lt;volume&gt;15&lt;/volume&gt;&lt;dates&gt;&lt;year&gt;2014&lt;/year&gt;&lt;/dates&gt;&lt;urls&gt;&lt;/urls&gt;&lt;/record&gt;&lt;/Cite&gt;&lt;/EndNote&gt;</w:delInstrText>
        </w:r>
        <w:r w:rsidDel="00E46670">
          <w:fldChar w:fldCharType="separate"/>
        </w:r>
        <w:r w:rsidDel="00E46670">
          <w:rPr>
            <w:noProof/>
          </w:rPr>
          <w:delText>[53]</w:delText>
        </w:r>
        <w:r w:rsidDel="00E46670">
          <w:fldChar w:fldCharType="end"/>
        </w:r>
        <w:r w:rsidDel="00E46670">
          <w:delText>.</w:delText>
        </w:r>
      </w:del>
    </w:p>
    <w:moveFromRangeEnd w:id="60"/>
    <w:p w14:paraId="27F611C9" w14:textId="77777777" w:rsidR="00D24201" w:rsidDel="00E46670" w:rsidRDefault="00D24201" w:rsidP="00D24201">
      <w:pPr>
        <w:rPr>
          <w:ins w:id="62" w:author="Comba, Isin Yagmur" w:date="2024-09-10T12:00:00Z" w16du:dateUtc="2024-09-10T16:00:00Z"/>
          <w:del w:id="63" w:author="Uppal, Gurdip" w:date="2024-09-11T12:30:00Z" w16du:dateUtc="2024-09-11T16:30:00Z"/>
        </w:rPr>
        <w:pPrChange w:id="64" w:author="Uppal, Gurdip" w:date="2024-09-11T12:42:00Z" w16du:dateUtc="2024-09-11T16:42:00Z">
          <w:pPr/>
        </w:pPrChange>
      </w:pPr>
      <w:moveToRangeStart w:id="65" w:author="Comba, Isin Yagmur" w:date="2024-09-10T12:00:00Z" w:name="move176862057"/>
      <w:commentRangeStart w:id="66"/>
      <w:ins w:id="67" w:author="Comba, Isin Yagmur" w:date="2024-09-10T12:00:00Z" w16du:dateUtc="2024-09-10T16:00:00Z">
        <w:del w:id="68" w:author="Uppal, Gurdip" w:date="2024-09-11T12:30:00Z" w16du:dateUtc="2024-09-11T16:30:00Z">
          <w:r w:rsidDel="00E46670">
            <w:delText xml:space="preserve">***To our knowledge, we generated the most extensive longitudinal dataset for microbial co-localization studies with an adequate temporal resolution, and various dietary perturbations. Given the scarcity of such datasets, we believe that this study serves as a valuable </w:delText>
          </w:r>
          <w:r w:rsidRPr="00C9571A" w:rsidDel="00E46670">
            <w:delText xml:space="preserve">benchmarking and analytical </w:delText>
          </w:r>
          <w:r w:rsidDel="00E46670">
            <w:delText xml:space="preserve">resource </w:delText>
          </w:r>
          <w:r w:rsidRPr="00C9571A" w:rsidDel="00E46670">
            <w:delText>for the scientific community</w:delText>
          </w:r>
          <w:r w:rsidDel="00E46670">
            <w:delText xml:space="preserve">. </w:delText>
          </w:r>
          <w:commentRangeEnd w:id="66"/>
          <w:r w:rsidDel="00E46670">
            <w:rPr>
              <w:rStyle w:val="CommentReference"/>
            </w:rPr>
            <w:commentReference w:id="66"/>
          </w:r>
        </w:del>
      </w:ins>
    </w:p>
    <w:moveToRangeEnd w:id="65"/>
    <w:p w14:paraId="26150C63" w14:textId="77777777" w:rsidR="00D24201" w:rsidDel="00E46670" w:rsidRDefault="00D24201" w:rsidP="00D24201">
      <w:pPr>
        <w:rPr>
          <w:ins w:id="69" w:author="Comba, Isin Yagmur" w:date="2024-09-04T18:49:00Z"/>
          <w:del w:id="70" w:author="Uppal, Gurdip" w:date="2024-09-11T12:30:00Z" w16du:dateUtc="2024-09-11T16:30:00Z"/>
        </w:rPr>
        <w:pPrChange w:id="71" w:author="Uppal, Gurdip" w:date="2024-09-11T12:42:00Z" w16du:dateUtc="2024-09-11T16:42:00Z">
          <w:pPr/>
        </w:pPrChange>
      </w:pPr>
    </w:p>
    <w:p w14:paraId="1088E691" w14:textId="77777777" w:rsidR="00D24201" w:rsidDel="00390799" w:rsidRDefault="00D24201" w:rsidP="00D24201">
      <w:pPr>
        <w:rPr>
          <w:ins w:id="72" w:author="Comba, Isin Yagmur" w:date="2024-09-04T18:49:00Z"/>
          <w:del w:id="73" w:author="Uppal, Gurdip" w:date="2024-09-11T12:08:00Z" w16du:dateUtc="2024-09-11T16:08:00Z"/>
        </w:rPr>
        <w:pPrChange w:id="74" w:author="Uppal, Gurdip" w:date="2024-09-11T12:42:00Z" w16du:dateUtc="2024-09-11T16:42:00Z">
          <w:pPr/>
        </w:pPrChange>
      </w:pPr>
      <w:commentRangeStart w:id="75"/>
      <w:ins w:id="76" w:author="Comba, Isin Yagmur" w:date="2024-09-04T18:49:00Z">
        <w:del w:id="77" w:author="Uppal, Gurdip" w:date="2024-09-11T12:08:00Z" w16du:dateUtc="2024-09-11T16:08:00Z">
          <w:r w:rsidDel="00390799">
            <w:delText xml:space="preserve">We designed MCSPACE with key capabilities that facilitate robust analyses of high-throughput microbiome co-localization data, namely modeling: (1) multi-way spatial associations, (2) count-based data and mixing effects, (3) automatic selection of the number of assemblages, and (4) changes in assemblage abundances over time and with perturbations. </w:delText>
          </w:r>
          <w:r w:rsidRPr="00383573" w:rsidDel="00390799">
            <w:delText xml:space="preserve">The first </w:delText>
          </w:r>
          <w:r w:rsidDel="00390799">
            <w:delText>capability</w:delText>
          </w:r>
          <w:r w:rsidRPr="00383573" w:rsidDel="00390799">
            <w:delText xml:space="preserve"> enables the recovery of </w:delText>
          </w:r>
          <w:r w:rsidDel="00390799">
            <w:delText>realistic spatial relationships and is an advance over methods currently in use only</w:delText>
          </w:r>
          <w:r w:rsidRPr="00383573" w:rsidDel="00390799">
            <w:delText xml:space="preserve"> </w:delText>
          </w:r>
          <w:r w:rsidDel="00390799">
            <w:delText xml:space="preserve">able to recover pairwise relationships. The second capability provides a statistically principled error model for sequencing counts data and mixing effects. This provides an advantage over current methods that require data transformations that have been shown to model these data less accurately </w:delText>
          </w:r>
          <w:r w:rsidDel="00390799">
            <w:fldChar w:fldCharType="begin"/>
          </w:r>
        </w:del>
      </w:ins>
      <w:del w:id="78" w:author="Uppal, Gurdip" w:date="2024-09-11T12:08:00Z" w16du:dateUtc="2024-09-11T16:08:00Z">
        <w:r w:rsidDel="00390799">
          <w:delInstrText xml:space="preserve"> ADDIN EN.CITE &lt;EndNote&gt;&lt;Cite&gt;&lt;Author&gt;Love&lt;/Author&gt;&lt;Year&gt;2014&lt;/Year&gt;&lt;RecNum&gt;16&lt;/RecNum&gt;&lt;DisplayText&gt;[53, 54]&lt;/DisplayText&gt;&lt;record&gt;&lt;rec-number&gt;16&lt;/rec-number&gt;&lt;foreign-keys&gt;&lt;key app="EN" db-id="draw9zssrfvazkevpacpzpait5t020pvzx0e" timestamp="1711586252"&gt;16&lt;/key&gt;&lt;/foreign-keys&gt;&lt;ref-type name="Journal Article"&gt;17&lt;/ref-type&gt;&lt;contributors&gt;&lt;authors&gt;&lt;author&gt;Love, Michael I&lt;/author&gt;&lt;author&gt;Huber, Wolfgang&lt;/author&gt;&lt;author&gt;Anders, Simon&lt;/author&gt;&lt;/authors&gt;&lt;/contributors&gt;&lt;titles&gt;&lt;title&gt;Moderated estimation of fold change and dispersion for RNA-seq data with DESeq2&lt;/title&gt;&lt;secondary-title&gt;Genome biology&lt;/secondary-title&gt;&lt;/titles&gt;&lt;periodical&gt;&lt;full-title&gt;Genome biology&lt;/full-title&gt;&lt;/periodical&gt;&lt;pages&gt;1-21&lt;/pages&gt;&lt;volume&gt;15&lt;/volume&gt;&lt;dates&gt;&lt;year&gt;2014&lt;/year&gt;&lt;/dates&gt;&lt;urls&gt;&lt;/urls&gt;&lt;/record&gt;&lt;/Cite&gt;&lt;Cite&gt;&lt;Author&gt;McMurdie&lt;/Author&gt;&lt;Year&gt;2014&lt;/Year&gt;&lt;RecNum&gt;17&lt;/RecNum&gt;&lt;record&gt;&lt;rec-number&gt;17&lt;/rec-number&gt;&lt;foreign-keys&gt;&lt;key app="EN" db-id="draw9zssrfvazkevpacpzpait5t020pvzx0e" timestamp="1711586290"&gt;17&lt;/key&gt;&lt;/foreign-keys&gt;&lt;ref-type name="Journal Article"&gt;17&lt;/ref-type&gt;&lt;contributors&gt;&lt;authors&gt;&lt;author&gt;McMurdie, Paul J&lt;/author&gt;&lt;author&gt;Holmes, Susan&lt;/author&gt;&lt;/authors&gt;&lt;/contributors&gt;&lt;titles&gt;&lt;title&gt;Waste not, want not: why rarefying microbiome data is inadmissible&lt;/title&gt;&lt;secondary-title&gt;PLoS computational biology&lt;/secondary-title&gt;&lt;/titles&gt;&lt;periodical&gt;&lt;full-title&gt;PLoS computational biology&lt;/full-title&gt;&lt;/periodical&gt;&lt;pages&gt;e1003531&lt;/pages&gt;&lt;volume&gt;10&lt;/volume&gt;&lt;number&gt;4&lt;/number&gt;&lt;dates&gt;&lt;year&gt;2014&lt;/year&gt;&lt;/dates&gt;&lt;isbn&gt;1553-734X&lt;/isbn&gt;&lt;urls&gt;&lt;/urls&gt;&lt;/record&gt;&lt;/Cite&gt;&lt;/EndNote&gt;</w:delInstrText>
        </w:r>
      </w:del>
      <w:ins w:id="79" w:author="Comba, Isin Yagmur" w:date="2024-09-04T18:49:00Z">
        <w:del w:id="80" w:author="Uppal, Gurdip" w:date="2024-09-11T12:08:00Z" w16du:dateUtc="2024-09-11T16:08:00Z">
          <w:r w:rsidDel="00390799">
            <w:fldChar w:fldCharType="separate"/>
          </w:r>
        </w:del>
      </w:ins>
      <w:del w:id="81" w:author="Uppal, Gurdip" w:date="2024-09-11T12:08:00Z" w16du:dateUtc="2024-09-11T16:08:00Z">
        <w:r w:rsidDel="00390799">
          <w:rPr>
            <w:noProof/>
          </w:rPr>
          <w:delText>[53, 54]</w:delText>
        </w:r>
      </w:del>
      <w:ins w:id="82" w:author="Comba, Isin Yagmur" w:date="2024-09-04T18:49:00Z">
        <w:del w:id="83" w:author="Uppal, Gurdip" w:date="2024-09-11T12:08:00Z" w16du:dateUtc="2024-09-11T16:08:00Z">
          <w:r w:rsidDel="00390799">
            <w:fldChar w:fldCharType="end"/>
          </w:r>
          <w:r w:rsidDel="00390799">
            <w:delText xml:space="preserve">, and explicitly models contamination mixing effects which is absent in other models. The third capability enables MCSPACE to robustly determine the number of assemblages best supported by the data as part of the statistical inference procedure; our approach is more efficient than methods requiring post hoc analyses </w:delText>
          </w:r>
          <w:r w:rsidDel="00390799">
            <w:fldChar w:fldCharType="begin"/>
          </w:r>
        </w:del>
      </w:ins>
      <w:del w:id="84" w:author="Uppal, Gurdip" w:date="2024-09-11T12:08:00Z" w16du:dateUtc="2024-09-11T16:08:00Z">
        <w:r w:rsidDel="00390799">
          <w:delInstrText xml:space="preserve"> ADDIN EN.CITE &lt;EndNote&gt;&lt;Cite&gt;&lt;Author&gt;Burnham&lt;/Author&gt;&lt;Year&gt;2004&lt;/Year&gt;&lt;RecNum&gt;20&lt;/RecNum&gt;&lt;DisplayText&gt;[37]&lt;/DisplayText&gt;&lt;record&gt;&lt;rec-number&gt;20&lt;/rec-number&gt;&lt;foreign-keys&gt;&lt;key app="EN" db-id="draw9zssrfvazkevpacpzpait5t020pvzx0e" timestamp="1711586808"&gt;20&lt;/key&gt;&lt;/foreign-keys&gt;&lt;ref-type name="Journal Article"&gt;17&lt;/ref-type&gt;&lt;contributors&gt;&lt;authors&gt;&lt;author&gt;Burnham, Kenneth P&lt;/author&gt;&lt;author&gt;Anderson, David R&lt;/author&gt;&lt;/authors&gt;&lt;/contributors&gt;&lt;titles&gt;&lt;title&gt;Multimodel inference: understanding AIC and BIC in model selection&lt;/title&gt;&lt;secondary-title&gt;Sociological methods &amp;amp; research&lt;/secondary-title&gt;&lt;/titles&gt;&lt;periodical&gt;&lt;full-title&gt;Sociological methods &amp;amp; research&lt;/full-title&gt;&lt;/periodical&gt;&lt;pages&gt;261-304&lt;/pages&gt;&lt;volume&gt;33&lt;/volume&gt;&lt;number&gt;2&lt;/number&gt;&lt;dates&gt;&lt;year&gt;2004&lt;/year&gt;&lt;/dates&gt;&lt;isbn&gt;0049-1241&lt;/isbn&gt;&lt;urls&gt;&lt;/urls&gt;&lt;/record&gt;&lt;/Cite&gt;&lt;/EndNote&gt;</w:delInstrText>
        </w:r>
      </w:del>
      <w:ins w:id="85" w:author="Comba, Isin Yagmur" w:date="2024-09-04T18:49:00Z">
        <w:del w:id="86" w:author="Uppal, Gurdip" w:date="2024-09-11T12:08:00Z" w16du:dateUtc="2024-09-11T16:08:00Z">
          <w:r w:rsidDel="00390799">
            <w:fldChar w:fldCharType="separate"/>
          </w:r>
        </w:del>
      </w:ins>
      <w:del w:id="87" w:author="Uppal, Gurdip" w:date="2024-09-11T12:08:00Z" w16du:dateUtc="2024-09-11T16:08:00Z">
        <w:r w:rsidDel="00390799">
          <w:rPr>
            <w:noProof/>
          </w:rPr>
          <w:delText>[37]</w:delText>
        </w:r>
      </w:del>
      <w:ins w:id="88" w:author="Comba, Isin Yagmur" w:date="2024-09-04T18:49:00Z">
        <w:del w:id="89" w:author="Uppal, Gurdip" w:date="2024-09-11T12:08:00Z" w16du:dateUtc="2024-09-11T16:08:00Z">
          <w:r w:rsidDel="00390799">
            <w:fldChar w:fldCharType="end"/>
          </w:r>
          <w:r w:rsidDel="00390799">
            <w:delText xml:space="preserve"> and does not require user intervention. Finally, the fourth capability allows direct tracking of assemblages across time and different environmental conditions or perturbations, which is essential for elucidating microbial interactions. Moreover, this feature increases statistical power by using the entire dataset rather than training on one time-point or condition at a time.</w:delText>
          </w:r>
          <w:commentRangeEnd w:id="75"/>
          <w:r w:rsidDel="00390799">
            <w:rPr>
              <w:rStyle w:val="CommentReference"/>
            </w:rPr>
            <w:commentReference w:id="75"/>
          </w:r>
        </w:del>
      </w:ins>
    </w:p>
    <w:p w14:paraId="6F020FC8" w14:textId="77777777" w:rsidR="00D24201" w:rsidRPr="0094634D" w:rsidRDefault="00D24201" w:rsidP="00D24201">
      <w:pPr>
        <w:pPrChange w:id="90" w:author="Uppal, Gurdip" w:date="2024-09-11T12:42:00Z" w16du:dateUtc="2024-09-11T16:42:00Z">
          <w:pPr/>
        </w:pPrChange>
      </w:pPr>
    </w:p>
    <w:p w14:paraId="470319F1" w14:textId="77777777" w:rsidR="00337119" w:rsidRDefault="00337119" w:rsidP="00337119">
      <w:pPr>
        <w:rPr>
          <w:rFonts w:ascii="Arial" w:hAnsi="Arial" w:cs="Arial"/>
        </w:rPr>
      </w:pPr>
      <w:r>
        <w:rPr>
          <w:rFonts w:ascii="Arial" w:hAnsi="Arial" w:cs="Arial"/>
        </w:rPr>
        <w:t>[***condense] Furthermore, our direct modeling of temporal dynamics and perturbations aides in interpreting results and is missing from existing models.</w:t>
      </w:r>
      <w:r w:rsidRPr="00C8078B">
        <w:t xml:space="preserve"> </w:t>
      </w:r>
      <w:r>
        <w:rPr>
          <w:rFonts w:ascii="Arial" w:hAnsi="Arial" w:cs="Arial"/>
        </w:rPr>
        <w:t>This</w:t>
      </w:r>
      <w:r w:rsidRPr="00C8078B">
        <w:rPr>
          <w:rFonts w:ascii="Arial" w:hAnsi="Arial" w:cs="Arial"/>
        </w:rPr>
        <w:t xml:space="preserve"> capability allows direct tracking of assemblages across time and different environmental conditions or perturbations, which is essential for elucidating microbial interactions. Moreover, this feature increases statistical power by using the entire dataset rather than training on one time-point or condition at a time.</w:t>
      </w:r>
      <w:r>
        <w:rPr>
          <w:rFonts w:ascii="Arial" w:hAnsi="Arial" w:cs="Arial"/>
        </w:rPr>
        <w:t xml:space="preserve"> To demonstrate the utility of our approach in uncovering biologically meaningful and relevant insights into the spatial-temporal dynamics of the mammalian gut microbiome, we applied our model framework to two datasets: a previous time-series study of the human gut microbiome, and a new </w:t>
      </w:r>
      <w:r w:rsidRPr="00CB299A">
        <w:rPr>
          <w:rFonts w:ascii="Arial" w:hAnsi="Arial" w:cs="Arial"/>
        </w:rPr>
        <w:t xml:space="preserve">dataset tracking </w:t>
      </w:r>
      <w:r w:rsidRPr="004C5853">
        <w:rPr>
          <w:rFonts w:ascii="Arial" w:hAnsi="Arial" w:cs="Arial"/>
        </w:rPr>
        <w:t xml:space="preserve">microbial co-localization changes in the murine gut due to </w:t>
      </w:r>
      <w:r w:rsidRPr="00CB299A">
        <w:rPr>
          <w:rFonts w:ascii="Arial" w:hAnsi="Arial" w:cs="Arial"/>
        </w:rPr>
        <w:t>three different dietary perturbations and over time</w:t>
      </w:r>
      <w:r>
        <w:rPr>
          <w:rFonts w:ascii="Arial" w:hAnsi="Arial" w:cs="Arial"/>
        </w:rPr>
        <w:t>. In the human gut microbiome, we found many biologically relevant assemblages displaying robust multi-way associations. B</w:t>
      </w:r>
      <w:r w:rsidRPr="002928D0">
        <w:rPr>
          <w:rFonts w:ascii="Arial" w:hAnsi="Arial" w:cs="Arial"/>
        </w:rPr>
        <w:t xml:space="preserve">y capturing multi-way spatial co-localizations, our method provides a more complete picture of co-localization dynamics as compared to approaches that only consider pairwise </w:t>
      </w:r>
      <w:r>
        <w:rPr>
          <w:rFonts w:ascii="Arial" w:hAnsi="Arial" w:cs="Arial"/>
        </w:rPr>
        <w:t xml:space="preserve">associations. </w:t>
      </w:r>
    </w:p>
    <w:p w14:paraId="5D07136E" w14:textId="77777777" w:rsidR="00337119" w:rsidRDefault="00337119" w:rsidP="00337119">
      <w:pPr>
        <w:rPr>
          <w:rFonts w:ascii="Arial" w:hAnsi="Arial" w:cs="Arial"/>
        </w:rPr>
      </w:pPr>
      <w:r>
        <w:rPr>
          <w:rFonts w:ascii="Arial" w:hAnsi="Arial" w:cs="Arial"/>
        </w:rPr>
        <w:t>…we envision users to get … from our model</w:t>
      </w:r>
      <w:proofErr w:type="gramStart"/>
      <w:r>
        <w:rPr>
          <w:rFonts w:ascii="Arial" w:hAnsi="Arial" w:cs="Arial"/>
        </w:rPr>
        <w:t>…;</w:t>
      </w:r>
      <w:proofErr w:type="gramEnd"/>
      <w:r>
        <w:rPr>
          <w:rFonts w:ascii="Arial" w:hAnsi="Arial" w:cs="Arial"/>
        </w:rPr>
        <w:t xml:space="preserve"> allowing the for formulation of hypotheses and accelerating research in …</w:t>
      </w:r>
    </w:p>
    <w:p w14:paraId="7D8F3CB5" w14:textId="38BB6DDE" w:rsidR="00BB6448" w:rsidRDefault="003C65C0">
      <w:proofErr w:type="spellStart"/>
      <w:r>
        <w:t>Roseburia</w:t>
      </w:r>
      <w:proofErr w:type="spellEnd"/>
      <w:r>
        <w:t xml:space="preserve"> </w:t>
      </w:r>
      <w:proofErr w:type="spellStart"/>
      <w:r>
        <w:t>inulinivorans</w:t>
      </w:r>
      <w:proofErr w:type="spellEnd"/>
      <w:r>
        <w:t>:</w:t>
      </w:r>
    </w:p>
    <w:p w14:paraId="4B230F32" w14:textId="77777777" w:rsidR="003C65C0" w:rsidRDefault="003C65C0" w:rsidP="003C65C0">
      <w:pPr>
        <w:rPr>
          <w:rFonts w:ascii="Arial" w:hAnsi="Arial" w:cs="Arial"/>
        </w:rPr>
      </w:pPr>
      <w:hyperlink r:id="rId9" w:history="1">
        <w:r w:rsidRPr="00230DC3">
          <w:rPr>
            <w:rStyle w:val="Hyperlink"/>
            <w:rFonts w:ascii="Arial" w:hAnsi="Arial" w:cs="Arial"/>
          </w:rPr>
          <w:t>https://www.pnas.org/doi/epdf/10.1073/pnas.1000091107</w:t>
        </w:r>
      </w:hyperlink>
    </w:p>
    <w:p w14:paraId="44F30150" w14:textId="77777777" w:rsidR="00811E21" w:rsidRDefault="00811E21"/>
    <w:p w14:paraId="569C4D36" w14:textId="77777777" w:rsidR="00811E21" w:rsidRDefault="00811E21" w:rsidP="00811E21">
      <w:pPr>
        <w:rPr>
          <w:rFonts w:ascii="Arial" w:hAnsi="Arial" w:cs="Arial"/>
        </w:rPr>
      </w:pPr>
      <w:r>
        <w:lastRenderedPageBreak/>
        <w:t>***</w:t>
      </w:r>
    </w:p>
    <w:p w14:paraId="454B03DB" w14:textId="77777777" w:rsidR="00811E21" w:rsidRDefault="00811E21" w:rsidP="00811E21">
      <w:pPr>
        <w:spacing w:line="278" w:lineRule="auto"/>
        <w:ind w:left="720"/>
        <w:rPr>
          <w:rFonts w:ascii="Arial" w:hAnsi="Arial" w:cs="Arial"/>
        </w:rPr>
      </w:pPr>
      <w:r>
        <w:rPr>
          <w:rFonts w:ascii="Arial" w:hAnsi="Arial" w:cs="Arial"/>
        </w:rPr>
        <w:t xml:space="preserve">When comparing least and most variable assemblages, we observed differences between dominant taxa in the least variable versus the highly variable assemblages. Temporally stable assemblages tended to contain more Lachnospiraceae taxa, while variable assemblages included taxa from various other families (***cite figure). **ideally have stats though… [can remove this] …stability in interfold and mucosal regions, opposed to transient associations on food particles in digesta… </w:t>
      </w:r>
    </w:p>
    <w:p w14:paraId="69DFD055" w14:textId="77777777" w:rsidR="00811E21" w:rsidRDefault="00811E21" w:rsidP="00811E21">
      <w:pPr>
        <w:spacing w:line="278" w:lineRule="auto"/>
        <w:ind w:left="720"/>
        <w:rPr>
          <w:rFonts w:ascii="Arial" w:hAnsi="Arial" w:cs="Arial"/>
        </w:rPr>
      </w:pPr>
      <w:r>
        <w:rPr>
          <w:rFonts w:ascii="Arial" w:hAnsi="Arial" w:cs="Arial"/>
        </w:rPr>
        <w:t xml:space="preserve">…such insights not possible/difficult with existing methods, because…; </w:t>
      </w:r>
      <w:r w:rsidRPr="00DA7843">
        <w:rPr>
          <w:rFonts w:ascii="Arial" w:hAnsi="Arial" w:cs="Arial"/>
        </w:rPr>
        <w:t>When comparing the most stable and variable assemblages, we observed that stable assemblages were dominated by Lachnospiraceae taxa, while more variable groups consisted of a mix of different families. Stable associations likely occur in consistent environments like mucosal regions, whereas transient associations may form around digesta or food particles. These insights into spatial-temporal dynamics, particularly stable versus transient associations, are difficult to achieve with conventional methods.</w:t>
      </w:r>
    </w:p>
    <w:p w14:paraId="70CF2135" w14:textId="77777777" w:rsidR="001112E9" w:rsidRDefault="001112E9" w:rsidP="001112E9">
      <w:pPr>
        <w:rPr>
          <w:rFonts w:ascii="Arial" w:hAnsi="Arial" w:cs="Arial"/>
        </w:rPr>
      </w:pPr>
      <w:r>
        <w:rPr>
          <w:rFonts w:ascii="Arial" w:hAnsi="Arial" w:cs="Arial"/>
        </w:rPr>
        <w:t>***Our m</w:t>
      </w:r>
      <w:r w:rsidRPr="006C4109">
        <w:rPr>
          <w:rFonts w:ascii="Arial" w:hAnsi="Arial" w:cs="Arial"/>
        </w:rPr>
        <w:t xml:space="preserve">odel </w:t>
      </w:r>
      <w:r>
        <w:rPr>
          <w:rFonts w:ascii="Arial" w:hAnsi="Arial" w:cs="Arial"/>
        </w:rPr>
        <w:t xml:space="preserve">also </w:t>
      </w:r>
      <w:r w:rsidRPr="006C4109">
        <w:rPr>
          <w:rFonts w:ascii="Arial" w:hAnsi="Arial" w:cs="Arial"/>
        </w:rPr>
        <w:t>provides the ability to determine shifts in associations over different conditions; gives insight into how taxa may adapt and perform various, context dependent functions</w:t>
      </w:r>
      <w:r>
        <w:rPr>
          <w:rFonts w:ascii="Arial" w:hAnsi="Arial" w:cs="Arial"/>
        </w:rPr>
        <w:t>.</w:t>
      </w:r>
    </w:p>
    <w:p w14:paraId="5539E085" w14:textId="77777777" w:rsidR="001112E9" w:rsidRDefault="001112E9" w:rsidP="001112E9">
      <w:pPr>
        <w:rPr>
          <w:rFonts w:ascii="Arial" w:hAnsi="Arial" w:cs="Arial"/>
        </w:rPr>
      </w:pPr>
      <w:r>
        <w:rPr>
          <w:rFonts w:ascii="Arial" w:hAnsi="Arial" w:cs="Arial"/>
        </w:rPr>
        <w:t xml:space="preserve">Applied to our mouse study, this allowed us to determine which communities were significantly affected by dietary interventions. Some assemblages affected by dietary interventions were largely dominated by a single taxon. This allows us to hypothesize that these taxa may be more metabolically independent and are able to thrive from mainly the diet. When a dietary intervention leads to a decrease in the abundance of these taxa, these taxa may adapt. Interestingly, we saw a decrease in an assemblage containing Turicibacter Otu3 in the HF diet and a resulting increase in associations of Turicibacter. It is plausible that this is due to Turicibacter co-localizing with microbes to cross-feed and utilize, though less efficiently, resources from neighboring taxa, when deprived from essential metabolites from the diet. Similarly, we saw Lactobacillus decrease in abundance on LP diet and have a large increase in associations. Here again it is plausible that Lactobacillus is cross-feeding from neighboring taxa to utilize essential resources lacking in the LP diet. </w:t>
      </w:r>
    </w:p>
    <w:p w14:paraId="40E18F2B" w14:textId="4A483CAC" w:rsidR="00811E21" w:rsidRDefault="00811E21"/>
    <w:sectPr w:rsidR="00811E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6" w:author="Comba, Isin Yagmur" w:date="2024-09-10T12:00:00Z" w:initials="IC">
    <w:p w14:paraId="3D2453F5" w14:textId="77777777" w:rsidR="00D24201" w:rsidRDefault="00D24201" w:rsidP="00D24201">
      <w:pPr>
        <w:pStyle w:val="CommentText"/>
      </w:pPr>
      <w:r>
        <w:rPr>
          <w:rStyle w:val="CommentReference"/>
        </w:rPr>
        <w:annotationRef/>
      </w:r>
      <w:r>
        <w:t xml:space="preserve">This should go to strenghts in discussion, also potentially to cover letter. </w:t>
      </w:r>
    </w:p>
  </w:comment>
  <w:comment w:id="75" w:author="Comba, Isin Yagmur" w:date="2024-09-04T18:43:00Z" w:initials="IC">
    <w:p w14:paraId="35B5B1DA" w14:textId="77777777" w:rsidR="00D24201" w:rsidRDefault="00D24201" w:rsidP="00D24201">
      <w:pPr>
        <w:pStyle w:val="CommentText"/>
      </w:pPr>
      <w:r>
        <w:rPr>
          <w:rStyle w:val="CommentReference"/>
        </w:rPr>
        <w:annotationRef/>
      </w:r>
      <w:r>
        <w:t xml:space="preserve">This should really go to discussion.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2453F5" w15:done="0"/>
  <w15:commentEx w15:paraId="35B5B1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2693FE2" w16cex:dateUtc="2024-09-10T16:00:00Z"/>
  <w16cex:commentExtensible w16cex:durableId="3AE7C1A8" w16cex:dateUtc="2024-09-04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2453F5" w16cid:durableId="02693FE2"/>
  <w16cid:commentId w16cid:paraId="35B5B1DA" w16cid:durableId="3AE7C1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C10AF"/>
    <w:multiLevelType w:val="hybridMultilevel"/>
    <w:tmpl w:val="FCF008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85541"/>
    <w:multiLevelType w:val="hybridMultilevel"/>
    <w:tmpl w:val="807A3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77F16"/>
    <w:multiLevelType w:val="hybridMultilevel"/>
    <w:tmpl w:val="9D6E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36F99"/>
    <w:multiLevelType w:val="hybridMultilevel"/>
    <w:tmpl w:val="EA3A6FD0"/>
    <w:lvl w:ilvl="0" w:tplc="B5143BE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80AA4"/>
    <w:multiLevelType w:val="hybridMultilevel"/>
    <w:tmpl w:val="FF4A7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149462">
    <w:abstractNumId w:val="3"/>
  </w:num>
  <w:num w:numId="2" w16cid:durableId="691302879">
    <w:abstractNumId w:val="1"/>
  </w:num>
  <w:num w:numId="3" w16cid:durableId="1216813180">
    <w:abstractNumId w:val="0"/>
  </w:num>
  <w:num w:numId="4" w16cid:durableId="1072315208">
    <w:abstractNumId w:val="4"/>
  </w:num>
  <w:num w:numId="5" w16cid:durableId="62351027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ppal, Gurdip">
    <w15:presenceInfo w15:providerId="AD" w15:userId="S::guppal@bwh.harvard.edu::f358ab8a-3cc7-487c-896d-c71b153e417a"/>
  </w15:person>
  <w15:person w15:author="Comba, Isin Yagmur">
    <w15:presenceInfo w15:providerId="AD" w15:userId="S::icomba@bwh.harvard.edu::3af3f451-a99d-43c1-8eb3-5d7363a01b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F9"/>
    <w:rsid w:val="000B7419"/>
    <w:rsid w:val="001112E9"/>
    <w:rsid w:val="001D6A99"/>
    <w:rsid w:val="00264E14"/>
    <w:rsid w:val="0032403D"/>
    <w:rsid w:val="00337119"/>
    <w:rsid w:val="003C65C0"/>
    <w:rsid w:val="003E224D"/>
    <w:rsid w:val="004A30F9"/>
    <w:rsid w:val="004C0D59"/>
    <w:rsid w:val="00620F59"/>
    <w:rsid w:val="006305BF"/>
    <w:rsid w:val="006A5905"/>
    <w:rsid w:val="006C1F30"/>
    <w:rsid w:val="00741278"/>
    <w:rsid w:val="00786C14"/>
    <w:rsid w:val="007A2886"/>
    <w:rsid w:val="007F53BC"/>
    <w:rsid w:val="00811E21"/>
    <w:rsid w:val="008F7AB1"/>
    <w:rsid w:val="00BB6448"/>
    <w:rsid w:val="00CD6FF7"/>
    <w:rsid w:val="00D24201"/>
    <w:rsid w:val="00DE18F2"/>
    <w:rsid w:val="00E2706D"/>
    <w:rsid w:val="00EB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9841"/>
  <w15:chartTrackingRefBased/>
  <w15:docId w15:val="{26F6D6A7-9BD9-403A-9286-68042C93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F59"/>
    <w:pPr>
      <w:spacing w:line="259" w:lineRule="auto"/>
    </w:pPr>
    <w:rPr>
      <w:kern w:val="0"/>
      <w:sz w:val="22"/>
      <w:szCs w:val="22"/>
      <w14:ligatures w14:val="none"/>
    </w:rPr>
  </w:style>
  <w:style w:type="paragraph" w:styleId="Heading1">
    <w:name w:val="heading 1"/>
    <w:basedOn w:val="Normal"/>
    <w:next w:val="Normal"/>
    <w:link w:val="Heading1Char"/>
    <w:uiPriority w:val="9"/>
    <w:qFormat/>
    <w:rsid w:val="004A3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0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0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0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0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0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0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0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0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0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0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0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0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0F9"/>
    <w:rPr>
      <w:rFonts w:eastAsiaTheme="majorEastAsia" w:cstheme="majorBidi"/>
      <w:color w:val="272727" w:themeColor="text1" w:themeTint="D8"/>
    </w:rPr>
  </w:style>
  <w:style w:type="paragraph" w:styleId="Title">
    <w:name w:val="Title"/>
    <w:basedOn w:val="Normal"/>
    <w:next w:val="Normal"/>
    <w:link w:val="TitleChar"/>
    <w:uiPriority w:val="10"/>
    <w:qFormat/>
    <w:rsid w:val="004A3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0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0F9"/>
    <w:pPr>
      <w:spacing w:before="160"/>
      <w:jc w:val="center"/>
    </w:pPr>
    <w:rPr>
      <w:i/>
      <w:iCs/>
      <w:color w:val="404040" w:themeColor="text1" w:themeTint="BF"/>
    </w:rPr>
  </w:style>
  <w:style w:type="character" w:customStyle="1" w:styleId="QuoteChar">
    <w:name w:val="Quote Char"/>
    <w:basedOn w:val="DefaultParagraphFont"/>
    <w:link w:val="Quote"/>
    <w:uiPriority w:val="29"/>
    <w:rsid w:val="004A30F9"/>
    <w:rPr>
      <w:i/>
      <w:iCs/>
      <w:color w:val="404040" w:themeColor="text1" w:themeTint="BF"/>
    </w:rPr>
  </w:style>
  <w:style w:type="paragraph" w:styleId="ListParagraph">
    <w:name w:val="List Paragraph"/>
    <w:basedOn w:val="Normal"/>
    <w:link w:val="ListParagraphChar"/>
    <w:uiPriority w:val="34"/>
    <w:qFormat/>
    <w:rsid w:val="004A30F9"/>
    <w:pPr>
      <w:ind w:left="720"/>
      <w:contextualSpacing/>
    </w:pPr>
  </w:style>
  <w:style w:type="character" w:styleId="IntenseEmphasis">
    <w:name w:val="Intense Emphasis"/>
    <w:basedOn w:val="DefaultParagraphFont"/>
    <w:uiPriority w:val="21"/>
    <w:qFormat/>
    <w:rsid w:val="004A30F9"/>
    <w:rPr>
      <w:i/>
      <w:iCs/>
      <w:color w:val="0F4761" w:themeColor="accent1" w:themeShade="BF"/>
    </w:rPr>
  </w:style>
  <w:style w:type="paragraph" w:styleId="IntenseQuote">
    <w:name w:val="Intense Quote"/>
    <w:basedOn w:val="Normal"/>
    <w:next w:val="Normal"/>
    <w:link w:val="IntenseQuoteChar"/>
    <w:uiPriority w:val="30"/>
    <w:qFormat/>
    <w:rsid w:val="004A3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0F9"/>
    <w:rPr>
      <w:i/>
      <w:iCs/>
      <w:color w:val="0F4761" w:themeColor="accent1" w:themeShade="BF"/>
    </w:rPr>
  </w:style>
  <w:style w:type="character" w:styleId="IntenseReference">
    <w:name w:val="Intense Reference"/>
    <w:basedOn w:val="DefaultParagraphFont"/>
    <w:uiPriority w:val="32"/>
    <w:qFormat/>
    <w:rsid w:val="004A30F9"/>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620F59"/>
  </w:style>
  <w:style w:type="character" w:styleId="CommentReference">
    <w:name w:val="annotation reference"/>
    <w:basedOn w:val="DefaultParagraphFont"/>
    <w:uiPriority w:val="99"/>
    <w:semiHidden/>
    <w:unhideWhenUsed/>
    <w:rsid w:val="00D24201"/>
    <w:rPr>
      <w:sz w:val="16"/>
      <w:szCs w:val="16"/>
    </w:rPr>
  </w:style>
  <w:style w:type="paragraph" w:styleId="CommentText">
    <w:name w:val="annotation text"/>
    <w:basedOn w:val="Normal"/>
    <w:link w:val="CommentTextChar"/>
    <w:uiPriority w:val="99"/>
    <w:unhideWhenUsed/>
    <w:rsid w:val="00D24201"/>
    <w:pPr>
      <w:spacing w:line="240" w:lineRule="auto"/>
    </w:pPr>
    <w:rPr>
      <w:sz w:val="20"/>
      <w:szCs w:val="20"/>
    </w:rPr>
  </w:style>
  <w:style w:type="character" w:customStyle="1" w:styleId="CommentTextChar">
    <w:name w:val="Comment Text Char"/>
    <w:basedOn w:val="DefaultParagraphFont"/>
    <w:link w:val="CommentText"/>
    <w:uiPriority w:val="99"/>
    <w:rsid w:val="00D24201"/>
    <w:rPr>
      <w:kern w:val="0"/>
      <w:sz w:val="20"/>
      <w:szCs w:val="20"/>
      <w14:ligatures w14:val="none"/>
    </w:rPr>
  </w:style>
  <w:style w:type="character" w:styleId="Hyperlink">
    <w:name w:val="Hyperlink"/>
    <w:basedOn w:val="DefaultParagraphFont"/>
    <w:uiPriority w:val="99"/>
    <w:unhideWhenUsed/>
    <w:rsid w:val="003C65C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nas.org/doi/epdf/10.1073/pnas.1000091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4707</Words>
  <Characters>26833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Gurdip</dc:creator>
  <cp:keywords/>
  <dc:description/>
  <cp:lastModifiedBy>Uppal, Gurdip</cp:lastModifiedBy>
  <cp:revision>19</cp:revision>
  <dcterms:created xsi:type="dcterms:W3CDTF">2024-09-05T15:11:00Z</dcterms:created>
  <dcterms:modified xsi:type="dcterms:W3CDTF">2024-09-11T19:10:00Z</dcterms:modified>
</cp:coreProperties>
</file>